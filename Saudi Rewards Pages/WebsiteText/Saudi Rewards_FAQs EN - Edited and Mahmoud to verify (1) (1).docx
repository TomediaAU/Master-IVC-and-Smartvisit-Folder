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3EA3" w:rsidRDefault="00494088">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eastAsia="Times New Roman" w:hAnsi="Times New Roman" w:cs="Times New Roman"/>
          <w:b w:val="0"/>
          <w:sz w:val="24"/>
          <w:szCs w:val="24"/>
        </w:rPr>
      </w:pPr>
      <w:bookmarkStart w:id="0" w:name="_heading=h.xdmyq5v2i7g3" w:colFirst="0" w:colLast="0"/>
      <w:bookmarkEnd w:id="0"/>
      <w:r>
        <w:rPr>
          <w:rFonts w:ascii="Times New Roman" w:eastAsia="Times New Roman" w:hAnsi="Times New Roman" w:cs="Times New Roman"/>
          <w:b w:val="0"/>
          <w:sz w:val="24"/>
          <w:szCs w:val="24"/>
        </w:rPr>
        <w:t xml:space="preserve">Saudi Tourism Authority </w:t>
      </w:r>
    </w:p>
    <w:p w14:paraId="00000002" w14:textId="77777777" w:rsidR="00AE3EA3" w:rsidRDefault="004940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Saudi Rewards - FAQs </w:t>
      </w:r>
    </w:p>
    <w:p w14:paraId="00000003" w14:textId="77777777" w:rsidR="00AE3EA3" w:rsidRDefault="00494088">
      <w:pPr>
        <w:rPr>
          <w:rFonts w:ascii="Times New Roman" w:eastAsia="Times New Roman" w:hAnsi="Times New Roman" w:cs="Times New Roman"/>
          <w:sz w:val="24"/>
          <w:szCs w:val="24"/>
        </w:rPr>
      </w:pPr>
      <w:r>
        <w:rPr>
          <w:rFonts w:ascii="Times New Roman" w:eastAsia="Times New Roman" w:hAnsi="Times New Roman" w:cs="Times New Roman"/>
          <w:sz w:val="24"/>
          <w:szCs w:val="24"/>
        </w:rPr>
        <w:t>Round 4</w:t>
      </w:r>
    </w:p>
    <w:p w14:paraId="00000004" w14:textId="77777777" w:rsidR="00AE3EA3" w:rsidRDefault="00494088">
      <w:pP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2023</w:t>
      </w:r>
    </w:p>
    <w:p w14:paraId="00000005" w14:textId="77777777" w:rsidR="00AE3EA3" w:rsidRDefault="00AE3EA3">
      <w:pPr>
        <w:rPr>
          <w:rFonts w:ascii="Times New Roman" w:eastAsia="Times New Roman" w:hAnsi="Times New Roman" w:cs="Times New Roman"/>
          <w:sz w:val="24"/>
          <w:szCs w:val="24"/>
        </w:rPr>
      </w:pPr>
    </w:p>
    <w:p w14:paraId="00000006" w14:textId="77777777" w:rsidR="00AE3EA3" w:rsidRDefault="0049408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11FFEE" wp14:editId="07777777">
            <wp:extent cx="4392930" cy="5491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92930" cy="5491163"/>
                    </a:xfrm>
                    <a:prstGeom prst="rect">
                      <a:avLst/>
                    </a:prstGeom>
                    <a:ln/>
                  </pic:spPr>
                </pic:pic>
              </a:graphicData>
            </a:graphic>
          </wp:inline>
        </w:drawing>
      </w:r>
    </w:p>
    <w:p w14:paraId="00000007" w14:textId="77777777" w:rsidR="00AE3EA3" w:rsidRDefault="00AE3EA3">
      <w:pPr>
        <w:spacing w:line="240" w:lineRule="auto"/>
        <w:rPr>
          <w:rFonts w:ascii="Times New Roman" w:eastAsia="Times New Roman" w:hAnsi="Times New Roman" w:cs="Times New Roman"/>
          <w:b/>
          <w:sz w:val="24"/>
          <w:szCs w:val="24"/>
          <w:u w:val="single"/>
        </w:rPr>
      </w:pPr>
    </w:p>
    <w:p w14:paraId="00000008" w14:textId="77777777" w:rsidR="00AE3EA3" w:rsidRDefault="00000000">
      <w:pPr>
        <w:spacing w:line="240" w:lineRule="auto"/>
        <w:rPr>
          <w:rFonts w:ascii="Times New Roman" w:eastAsia="Times New Roman" w:hAnsi="Times New Roman" w:cs="Times New Roman"/>
          <w:sz w:val="24"/>
          <w:szCs w:val="24"/>
          <w:highlight w:val="white"/>
        </w:rPr>
      </w:pPr>
      <w:sdt>
        <w:sdtPr>
          <w:tag w:val="goog_rdk_0"/>
          <w:id w:val="-1910610123"/>
        </w:sdtPr>
        <w:sdtContent>
          <w:commentRangeStart w:id="1"/>
        </w:sdtContent>
      </w:sdt>
      <w:r w:rsidR="00494088">
        <w:rPr>
          <w:rFonts w:ascii="Times New Roman" w:eastAsia="Times New Roman" w:hAnsi="Times New Roman" w:cs="Times New Roman"/>
          <w:sz w:val="24"/>
          <w:szCs w:val="24"/>
          <w:highlight w:val="cyan"/>
        </w:rPr>
        <w:t>[H1]</w:t>
      </w:r>
      <w:r w:rsidR="00494088">
        <w:rPr>
          <w:rFonts w:ascii="Times New Roman" w:eastAsia="Times New Roman" w:hAnsi="Times New Roman" w:cs="Times New Roman"/>
          <w:sz w:val="24"/>
          <w:szCs w:val="24"/>
          <w:highlight w:val="white"/>
        </w:rPr>
        <w:t xml:space="preserve"> Frequently Asked Questions</w:t>
      </w:r>
      <w:commentRangeEnd w:id="1"/>
      <w:r w:rsidR="00494088">
        <w:commentReference w:id="1"/>
      </w:r>
    </w:p>
    <w:p w14:paraId="00000009" w14:textId="77777777" w:rsidR="00AE3EA3" w:rsidRDefault="00AE3EA3">
      <w:pPr>
        <w:spacing w:line="240" w:lineRule="auto"/>
        <w:rPr>
          <w:rFonts w:ascii="Times New Roman" w:eastAsia="Times New Roman" w:hAnsi="Times New Roman" w:cs="Times New Roman"/>
          <w:sz w:val="24"/>
          <w:szCs w:val="24"/>
          <w:highlight w:val="white"/>
        </w:rPr>
      </w:pPr>
    </w:p>
    <w:p w14:paraId="0000000A" w14:textId="77777777" w:rsidR="00AE3EA3" w:rsidRDefault="00494088">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General Queries</w:t>
      </w:r>
    </w:p>
    <w:tbl>
      <w:tblPr>
        <w:tblStyle w:val="a1"/>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AE3EA3" w14:paraId="038CCBC0" w14:textId="77777777">
        <w:trPr>
          <w:trHeight w:val="1705"/>
        </w:trPr>
        <w:tc>
          <w:tcPr>
            <w:tcW w:w="1290" w:type="dxa"/>
            <w:shd w:val="clear" w:color="auto" w:fill="auto"/>
            <w:tcMar>
              <w:top w:w="20" w:type="dxa"/>
              <w:left w:w="20" w:type="dxa"/>
              <w:bottom w:w="100" w:type="dxa"/>
              <w:right w:w="20" w:type="dxa"/>
            </w:tcMar>
            <w:vAlign w:val="center"/>
          </w:tcPr>
          <w:p w14:paraId="0000000B"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General Queries</w:t>
            </w:r>
          </w:p>
        </w:tc>
        <w:tc>
          <w:tcPr>
            <w:tcW w:w="2085" w:type="dxa"/>
            <w:shd w:val="clear" w:color="auto" w:fill="auto"/>
            <w:tcMar>
              <w:top w:w="20" w:type="dxa"/>
              <w:left w:w="20" w:type="dxa"/>
              <w:bottom w:w="100" w:type="dxa"/>
              <w:right w:w="20" w:type="dxa"/>
            </w:tcMar>
            <w:vAlign w:val="center"/>
          </w:tcPr>
          <w:p w14:paraId="0000000C"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Saudi Rewards?</w:t>
            </w:r>
          </w:p>
        </w:tc>
        <w:tc>
          <w:tcPr>
            <w:tcW w:w="6000" w:type="dxa"/>
            <w:shd w:val="clear" w:color="auto" w:fill="auto"/>
            <w:tcMar>
              <w:top w:w="20" w:type="dxa"/>
              <w:left w:w="20" w:type="dxa"/>
              <w:bottom w:w="100" w:type="dxa"/>
              <w:right w:w="20" w:type="dxa"/>
            </w:tcMar>
            <w:vAlign w:val="center"/>
          </w:tcPr>
          <w:p w14:paraId="0000000D" w14:textId="7A9B2FD9" w:rsidR="00AE3EA3" w:rsidRDefault="00557D0E">
            <w:pPr>
              <w:rPr>
                <w:rFonts w:ascii="Times New Roman" w:eastAsia="Times New Roman" w:hAnsi="Times New Roman" w:cs="Times New Roman"/>
                <w:sz w:val="24"/>
                <w:szCs w:val="24"/>
              </w:rPr>
            </w:pPr>
            <w:ins w:id="2" w:author="Mohammed Alshajajeer" w:date="2023-11-20T10:41:00Z">
              <w:r w:rsidRPr="00557D0E">
                <w:rPr>
                  <w:rFonts w:ascii="Times New Roman" w:eastAsia="Times New Roman" w:hAnsi="Times New Roman" w:cs="Times New Roman"/>
                  <w:sz w:val="24"/>
                  <w:szCs w:val="24"/>
                </w:rPr>
                <w:t>Saudi Rewards is Saudi’s newest, completely free, first-of-its-kind national rewards program. You can earn and redeem points on tourism events and curated travel deals through our partners, get exclusive unmatched experiences, and offers such as discounts on shopping, dining, excursions and entertainment.</w:t>
              </w:r>
            </w:ins>
            <w:del w:id="3" w:author="Mohammed Alshajajeer" w:date="2023-11-20T10:41:00Z">
              <w:r w:rsidR="00494088" w:rsidDel="00557D0E">
                <w:rPr>
                  <w:rFonts w:ascii="Times New Roman" w:eastAsia="Times New Roman" w:hAnsi="Times New Roman" w:cs="Times New Roman"/>
                  <w:sz w:val="24"/>
                  <w:szCs w:val="24"/>
                </w:rPr>
                <w:delText xml:space="preserve">Saudi Rewards is Saudi’s newest, completely free, one-of-kind national rewards program that will inspire you to discover </w:delText>
              </w:r>
            </w:del>
            <w:ins w:id="4" w:author="Suretha Cruse" w:date="2023-11-18T14:57:00Z">
              <w:del w:id="5" w:author="Mohammed Alshajajeer" w:date="2023-11-20T10:41:00Z">
                <w:r w:rsidR="001021BF" w:rsidDel="00557D0E">
                  <w:rPr>
                    <w:rFonts w:ascii="Times New Roman" w:eastAsia="Times New Roman" w:hAnsi="Times New Roman" w:cs="Times New Roman"/>
                    <w:sz w:val="24"/>
                    <w:szCs w:val="24"/>
                  </w:rPr>
                  <w:delText xml:space="preserve">experience </w:delText>
                </w:r>
              </w:del>
            </w:ins>
            <w:del w:id="6" w:author="Mohammed Alshajajeer" w:date="2023-11-20T10:41:00Z">
              <w:r w:rsidR="00494088" w:rsidDel="00557D0E">
                <w:rPr>
                  <w:rFonts w:ascii="Times New Roman" w:eastAsia="Times New Roman" w:hAnsi="Times New Roman" w:cs="Times New Roman"/>
                  <w:sz w:val="24"/>
                  <w:szCs w:val="24"/>
                </w:rPr>
                <w:delText xml:space="preserve">Saudi like never before. </w:delText>
              </w:r>
            </w:del>
            <w:ins w:id="7" w:author="Suretha Cruse" w:date="2023-11-18T14:58:00Z">
              <w:del w:id="8" w:author="Mohammed Alshajajeer" w:date="2023-11-20T10:41:00Z">
                <w:r w:rsidR="001021BF" w:rsidDel="00557D0E">
                  <w:rPr>
                    <w:rFonts w:ascii="Times New Roman" w:eastAsia="Times New Roman" w:hAnsi="Times New Roman" w:cs="Times New Roman"/>
                    <w:sz w:val="24"/>
                    <w:szCs w:val="24"/>
                  </w:rPr>
                  <w:delText>You can earn and redeem points on tourism events and curated travel deals through our partners, get exclusive unmatched experiences, and offers such as discounts on shopping, dining, excursions  and entertainment.</w:delText>
                </w:r>
              </w:del>
            </w:ins>
            <w:del w:id="9" w:author="Mohammed Alshajajeer" w:date="2023-11-20T10:41:00Z">
              <w:r w:rsidR="00494088" w:rsidDel="00557D0E">
                <w:rPr>
                  <w:rFonts w:ascii="Times New Roman" w:eastAsia="Times New Roman" w:hAnsi="Times New Roman" w:cs="Times New Roman"/>
                  <w:sz w:val="24"/>
                  <w:szCs w:val="24"/>
                </w:rPr>
                <w:delText>You can earn and redeem points on travel packages and with travel partners, and get exclusive offers such as discounts on shopping, dining, entertainment and more.</w:delText>
              </w:r>
            </w:del>
          </w:p>
        </w:tc>
      </w:tr>
      <w:tr w:rsidR="00AE3EA3" w14:paraId="4B712BF0" w14:textId="77777777">
        <w:trPr>
          <w:trHeight w:val="1705"/>
        </w:trPr>
        <w:tc>
          <w:tcPr>
            <w:tcW w:w="1290" w:type="dxa"/>
            <w:shd w:val="clear" w:color="auto" w:fill="auto"/>
            <w:tcMar>
              <w:top w:w="20" w:type="dxa"/>
              <w:left w:w="20" w:type="dxa"/>
              <w:bottom w:w="100" w:type="dxa"/>
              <w:right w:w="20" w:type="dxa"/>
            </w:tcMar>
            <w:vAlign w:val="center"/>
          </w:tcPr>
          <w:p w14:paraId="0000000E"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Queries</w:t>
            </w:r>
          </w:p>
        </w:tc>
        <w:tc>
          <w:tcPr>
            <w:tcW w:w="2085" w:type="dxa"/>
            <w:shd w:val="clear" w:color="auto" w:fill="auto"/>
            <w:tcMar>
              <w:top w:w="20" w:type="dxa"/>
              <w:left w:w="20" w:type="dxa"/>
              <w:bottom w:w="100" w:type="dxa"/>
              <w:right w:w="20" w:type="dxa"/>
            </w:tcMar>
            <w:vAlign w:val="center"/>
          </w:tcPr>
          <w:p w14:paraId="0000000F"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Saudi Rewards define tourism events, travel purchases and lifestyle purchases?</w:t>
            </w:r>
          </w:p>
        </w:tc>
        <w:tc>
          <w:tcPr>
            <w:tcW w:w="6000" w:type="dxa"/>
            <w:shd w:val="clear" w:color="auto" w:fill="auto"/>
            <w:tcMar>
              <w:top w:w="20" w:type="dxa"/>
              <w:left w:w="20" w:type="dxa"/>
              <w:bottom w:w="100" w:type="dxa"/>
              <w:right w:w="20" w:type="dxa"/>
            </w:tcMar>
            <w:vAlign w:val="center"/>
          </w:tcPr>
          <w:p w14:paraId="00000010" w14:textId="638779B2" w:rsidR="004B77A7"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tourism event is an event or initiative done by one of our </w:t>
            </w:r>
            <w:ins w:id="10" w:author="Suretha Cruse" w:date="2023-11-18T15:15:00Z">
              <w:r w:rsidR="004B77A7">
                <w:rPr>
                  <w:rFonts w:ascii="Times New Roman" w:eastAsia="Times New Roman" w:hAnsi="Times New Roman" w:cs="Times New Roman"/>
                  <w:sz w:val="24"/>
                  <w:szCs w:val="24"/>
                </w:rPr>
                <w:t>participating t</w:t>
              </w:r>
            </w:ins>
            <w:del w:id="11" w:author="Suretha Cruse" w:date="2023-11-18T15:15:00Z">
              <w:r w:rsidDel="004B77A7">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ourism </w:t>
            </w:r>
            <w:ins w:id="12" w:author="Suretha Cruse" w:date="2023-11-18T15:15:00Z">
              <w:r w:rsidR="009C173C">
                <w:rPr>
                  <w:rFonts w:ascii="Times New Roman" w:eastAsia="Times New Roman" w:hAnsi="Times New Roman" w:cs="Times New Roman"/>
                  <w:sz w:val="24"/>
                  <w:szCs w:val="24"/>
                </w:rPr>
                <w:t xml:space="preserve">entities and/or </w:t>
              </w:r>
            </w:ins>
            <w:r>
              <w:rPr>
                <w:rFonts w:ascii="Times New Roman" w:eastAsia="Times New Roman" w:hAnsi="Times New Roman" w:cs="Times New Roman"/>
                <w:sz w:val="24"/>
                <w:szCs w:val="24"/>
              </w:rPr>
              <w:t xml:space="preserve">partners. Travel purchases include journeys and accommodations, while lifestyle purchases include everyday activities, such as shopping and dining. </w:t>
            </w:r>
          </w:p>
        </w:tc>
      </w:tr>
      <w:tr w:rsidR="00AE3EA3" w14:paraId="4FAF6FF3" w14:textId="77777777">
        <w:trPr>
          <w:trHeight w:val="1720"/>
        </w:trPr>
        <w:tc>
          <w:tcPr>
            <w:tcW w:w="1290" w:type="dxa"/>
            <w:shd w:val="clear" w:color="auto" w:fill="auto"/>
            <w:tcMar>
              <w:top w:w="20" w:type="dxa"/>
              <w:left w:w="20" w:type="dxa"/>
              <w:bottom w:w="100" w:type="dxa"/>
              <w:right w:w="20" w:type="dxa"/>
            </w:tcMar>
            <w:vAlign w:val="center"/>
          </w:tcPr>
          <w:p w14:paraId="00000011"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Queries</w:t>
            </w:r>
          </w:p>
        </w:tc>
        <w:tc>
          <w:tcPr>
            <w:tcW w:w="2085" w:type="dxa"/>
            <w:shd w:val="clear" w:color="auto" w:fill="auto"/>
            <w:tcMar>
              <w:top w:w="20" w:type="dxa"/>
              <w:left w:w="20" w:type="dxa"/>
              <w:bottom w:w="100" w:type="dxa"/>
              <w:right w:w="20" w:type="dxa"/>
            </w:tcMar>
            <w:vAlign w:val="center"/>
          </w:tcPr>
          <w:p w14:paraId="00000012"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benefits of joining Saudi Rewards?</w:t>
            </w:r>
          </w:p>
        </w:tc>
        <w:tc>
          <w:tcPr>
            <w:tcW w:w="6000" w:type="dxa"/>
            <w:shd w:val="clear" w:color="auto" w:fill="auto"/>
            <w:tcMar>
              <w:top w:w="20" w:type="dxa"/>
              <w:left w:w="20" w:type="dxa"/>
              <w:bottom w:w="100" w:type="dxa"/>
              <w:right w:w="20" w:type="dxa"/>
            </w:tcMar>
            <w:vAlign w:val="center"/>
          </w:tcPr>
          <w:p w14:paraId="00000013" w14:textId="7CF0548A" w:rsidR="00AE3EA3" w:rsidRDefault="00494088" w:rsidP="009C173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ways to enjoy Saudi Rewards! It saves you money, inspires you to seek new experiences and rewards you for purchases you would make anyway. Earn and redeem points when you spend</w:t>
            </w:r>
            <w:ins w:id="13" w:author="Suretha Cruse" w:date="2023-11-18T15:17:00Z">
              <w:r w:rsidR="009C173C">
                <w:rPr>
                  <w:rFonts w:ascii="Times New Roman" w:eastAsia="Times New Roman" w:hAnsi="Times New Roman" w:cs="Times New Roman"/>
                  <w:sz w:val="24"/>
                  <w:szCs w:val="24"/>
                </w:rPr>
                <w:t xml:space="preserve"> on eligible Saudi </w:t>
              </w:r>
            </w:ins>
            <w:ins w:id="14" w:author="Mahmoud Al Kayyali" w:date="2023-11-19T11:33:00Z">
              <w:r w:rsidR="00537848">
                <w:rPr>
                  <w:rFonts w:ascii="Times New Roman" w:eastAsia="Times New Roman" w:hAnsi="Times New Roman" w:cs="Times New Roman"/>
                  <w:sz w:val="24"/>
                  <w:szCs w:val="24"/>
                </w:rPr>
                <w:t>events</w:t>
              </w:r>
            </w:ins>
            <w:ins w:id="15" w:author="Suretha Cruse" w:date="2023-11-18T15:17:00Z">
              <w:del w:id="16" w:author="Mahmoud Al Kayyali" w:date="2023-11-19T11:33:00Z">
                <w:r w:rsidR="009C173C" w:rsidDel="00537848">
                  <w:rPr>
                    <w:rFonts w:ascii="Times New Roman" w:eastAsia="Times New Roman" w:hAnsi="Times New Roman" w:cs="Times New Roman"/>
                    <w:sz w:val="24"/>
                    <w:szCs w:val="24"/>
                  </w:rPr>
                  <w:delText>evenetn</w:delText>
                </w:r>
              </w:del>
            </w:ins>
            <w:ins w:id="17" w:author="Suretha Cruse" w:date="2023-11-18T15:18:00Z">
              <w:del w:id="18" w:author="Mahmoud Al Kayyali" w:date="2023-11-19T11:33:00Z">
                <w:r w:rsidR="009C173C" w:rsidDel="00537848">
                  <w:rPr>
                    <w:rFonts w:ascii="Times New Roman" w:eastAsia="Times New Roman" w:hAnsi="Times New Roman" w:cs="Times New Roman"/>
                    <w:sz w:val="24"/>
                    <w:szCs w:val="24"/>
                  </w:rPr>
                  <w:delText>s</w:delText>
                </w:r>
              </w:del>
              <w:r w:rsidR="009C173C">
                <w:rPr>
                  <w:rFonts w:ascii="Times New Roman" w:eastAsia="Times New Roman" w:hAnsi="Times New Roman" w:cs="Times New Roman"/>
                  <w:sz w:val="24"/>
                  <w:szCs w:val="24"/>
                </w:rPr>
                <w:t xml:space="preserve">, Saudi City Passes and curated experiences and/or excursions. </w:t>
              </w:r>
            </w:ins>
            <w:del w:id="19" w:author="Suretha Cruse" w:date="2023-11-18T15:18:00Z">
              <w:r w:rsidDel="009C173C">
                <w:rPr>
                  <w:rFonts w:ascii="Times New Roman" w:eastAsia="Times New Roman" w:hAnsi="Times New Roman" w:cs="Times New Roman"/>
                  <w:sz w:val="24"/>
                  <w:szCs w:val="24"/>
                </w:rPr>
                <w:delText xml:space="preserve"> on travel packages or through tourism partners.</w:delText>
              </w:r>
            </w:del>
            <w:r>
              <w:rPr>
                <w:rFonts w:ascii="Times New Roman" w:eastAsia="Times New Roman" w:hAnsi="Times New Roman" w:cs="Times New Roman"/>
                <w:sz w:val="24"/>
                <w:szCs w:val="24"/>
              </w:rPr>
              <w:t xml:space="preserve"> You’ll get exclusive </w:t>
            </w:r>
            <w:del w:id="20" w:author="Suretha Cruse" w:date="2023-11-18T15:23:00Z">
              <w:r w:rsidDel="006A6661">
                <w:rPr>
                  <w:rFonts w:ascii="Times New Roman" w:eastAsia="Times New Roman" w:hAnsi="Times New Roman" w:cs="Times New Roman"/>
                  <w:sz w:val="24"/>
                  <w:szCs w:val="24"/>
                </w:rPr>
                <w:delText xml:space="preserve">discounts </w:delText>
              </w:r>
            </w:del>
            <w:ins w:id="21" w:author="Suretha Cruse" w:date="2023-11-18T15:23:00Z">
              <w:r w:rsidR="006A6661">
                <w:rPr>
                  <w:rFonts w:ascii="Times New Roman" w:eastAsia="Times New Roman" w:hAnsi="Times New Roman" w:cs="Times New Roman"/>
                  <w:sz w:val="24"/>
                  <w:szCs w:val="24"/>
                </w:rPr>
                <w:t xml:space="preserve">benefits and offers </w:t>
              </w:r>
            </w:ins>
            <w:r>
              <w:rPr>
                <w:rFonts w:ascii="Times New Roman" w:eastAsia="Times New Roman" w:hAnsi="Times New Roman" w:cs="Times New Roman"/>
                <w:sz w:val="24"/>
                <w:szCs w:val="24"/>
              </w:rPr>
              <w:t xml:space="preserve">from travel and lifestyle partners as well! </w:t>
            </w:r>
          </w:p>
        </w:tc>
      </w:tr>
      <w:tr w:rsidR="00AE3EA3" w14:paraId="1866AE59" w14:textId="77777777">
        <w:trPr>
          <w:trHeight w:val="760"/>
        </w:trPr>
        <w:tc>
          <w:tcPr>
            <w:tcW w:w="1290" w:type="dxa"/>
            <w:shd w:val="clear" w:color="auto" w:fill="auto"/>
            <w:tcMar>
              <w:top w:w="20" w:type="dxa"/>
              <w:left w:w="20" w:type="dxa"/>
              <w:bottom w:w="100" w:type="dxa"/>
              <w:right w:w="20" w:type="dxa"/>
            </w:tcMar>
            <w:vAlign w:val="center"/>
          </w:tcPr>
          <w:p w14:paraId="00000014"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Queries</w:t>
            </w:r>
          </w:p>
        </w:tc>
        <w:tc>
          <w:tcPr>
            <w:tcW w:w="2085" w:type="dxa"/>
            <w:shd w:val="clear" w:color="auto" w:fill="auto"/>
            <w:tcMar>
              <w:top w:w="20" w:type="dxa"/>
              <w:left w:w="20" w:type="dxa"/>
              <w:bottom w:w="100" w:type="dxa"/>
              <w:right w:w="20" w:type="dxa"/>
            </w:tcMar>
            <w:vAlign w:val="center"/>
          </w:tcPr>
          <w:p w14:paraId="00000015"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check my points balance?</w:t>
            </w:r>
          </w:p>
        </w:tc>
        <w:tc>
          <w:tcPr>
            <w:tcW w:w="6000" w:type="dxa"/>
            <w:shd w:val="clear" w:color="auto" w:fill="auto"/>
            <w:tcMar>
              <w:top w:w="20" w:type="dxa"/>
              <w:left w:w="20" w:type="dxa"/>
              <w:bottom w:w="100" w:type="dxa"/>
              <w:right w:w="20" w:type="dxa"/>
            </w:tcMar>
            <w:vAlign w:val="center"/>
          </w:tcPr>
          <w:p w14:paraId="00000016" w14:textId="192A4214"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w:t>
            </w:r>
            <w:ins w:id="22" w:author="Suretha Cruse" w:date="2023-11-18T15:19:00Z">
              <w:r w:rsidR="009C173C">
                <w:rPr>
                  <w:rFonts w:ascii="Times New Roman" w:eastAsia="Times New Roman" w:hAnsi="Times New Roman" w:cs="Times New Roman"/>
                  <w:sz w:val="24"/>
                  <w:szCs w:val="24"/>
                </w:rPr>
                <w:t xml:space="preserve">available </w:t>
              </w:r>
            </w:ins>
            <w:r>
              <w:rPr>
                <w:rFonts w:ascii="Times New Roman" w:eastAsia="Times New Roman" w:hAnsi="Times New Roman" w:cs="Times New Roman"/>
                <w:sz w:val="24"/>
                <w:szCs w:val="24"/>
              </w:rPr>
              <w:t>points balance is viewable at any time, right on your My Account page. Just make sure you’re logged in!</w:t>
            </w:r>
            <w:ins w:id="23" w:author="Mahmoud Al Kayyali" w:date="2023-11-19T11:32:00Z">
              <w:r w:rsidR="00537848">
                <w:rPr>
                  <w:rFonts w:ascii="Times New Roman" w:eastAsia="Times New Roman" w:hAnsi="Times New Roman" w:cs="Times New Roman"/>
                  <w:sz w:val="24"/>
                  <w:szCs w:val="24"/>
                </w:rPr>
                <w:t xml:space="preserve">  Your balance is also </w:t>
              </w:r>
              <w:del w:id="24" w:author="Mohammed Alshajajeer" w:date="2023-11-19T12:34:00Z">
                <w:r w:rsidR="00537848" w:rsidDel="002016DA">
                  <w:rPr>
                    <w:rFonts w:ascii="Times New Roman" w:eastAsia="Times New Roman" w:hAnsi="Times New Roman" w:cs="Times New Roman"/>
                    <w:sz w:val="24"/>
                    <w:szCs w:val="24"/>
                  </w:rPr>
                  <w:delText>availabe</w:delText>
                </w:r>
              </w:del>
            </w:ins>
            <w:ins w:id="25" w:author="Mohammed Alshajajeer" w:date="2023-11-19T12:34:00Z">
              <w:r w:rsidR="002016DA">
                <w:rPr>
                  <w:rFonts w:ascii="Times New Roman" w:eastAsia="Times New Roman" w:hAnsi="Times New Roman" w:cs="Times New Roman"/>
                  <w:sz w:val="24"/>
                  <w:szCs w:val="24"/>
                </w:rPr>
                <w:t>available</w:t>
              </w:r>
            </w:ins>
            <w:ins w:id="26" w:author="Mahmoud Al Kayyali" w:date="2023-11-19T11:32:00Z">
              <w:r w:rsidR="00537848">
                <w:rPr>
                  <w:rFonts w:ascii="Times New Roman" w:eastAsia="Times New Roman" w:hAnsi="Times New Roman" w:cs="Times New Roman"/>
                  <w:sz w:val="24"/>
                  <w:szCs w:val="24"/>
                </w:rPr>
                <w:t xml:space="preserve"> on your Saudi Rewards </w:t>
              </w:r>
            </w:ins>
            <w:ins w:id="27" w:author="Mahmoud Al Kayyali" w:date="2023-11-19T11:33:00Z">
              <w:r w:rsidR="00537848">
                <w:rPr>
                  <w:rFonts w:ascii="Times New Roman" w:eastAsia="Times New Roman" w:hAnsi="Times New Roman" w:cs="Times New Roman"/>
                  <w:sz w:val="24"/>
                  <w:szCs w:val="24"/>
                </w:rPr>
                <w:t>Membership Digital Card!</w:t>
              </w:r>
            </w:ins>
          </w:p>
        </w:tc>
      </w:tr>
    </w:tbl>
    <w:p w14:paraId="00000017" w14:textId="77777777" w:rsidR="00AE3EA3" w:rsidRDefault="00AE3EA3">
      <w:pPr>
        <w:rPr>
          <w:rFonts w:ascii="Times New Roman" w:eastAsia="Times New Roman" w:hAnsi="Times New Roman" w:cs="Times New Roman"/>
          <w:sz w:val="24"/>
          <w:szCs w:val="24"/>
        </w:rPr>
      </w:pPr>
    </w:p>
    <w:p w14:paraId="00000018" w14:textId="77777777" w:rsidR="00AE3EA3" w:rsidRDefault="00494088">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Account</w:t>
      </w:r>
    </w:p>
    <w:tbl>
      <w:tblPr>
        <w:tblStyle w:val="a2"/>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AE3EA3" w14:paraId="363B437B" w14:textId="77777777">
        <w:trPr>
          <w:trHeight w:val="1075"/>
        </w:trPr>
        <w:tc>
          <w:tcPr>
            <w:tcW w:w="1290" w:type="dxa"/>
            <w:shd w:val="clear" w:color="auto" w:fill="auto"/>
            <w:tcMar>
              <w:top w:w="20" w:type="dxa"/>
              <w:left w:w="20" w:type="dxa"/>
              <w:bottom w:w="100" w:type="dxa"/>
              <w:right w:w="20" w:type="dxa"/>
            </w:tcMar>
            <w:vAlign w:val="center"/>
          </w:tcPr>
          <w:p w14:paraId="00000019"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1A"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update my personal information and interests?</w:t>
            </w:r>
          </w:p>
        </w:tc>
        <w:tc>
          <w:tcPr>
            <w:tcW w:w="6000" w:type="dxa"/>
            <w:shd w:val="clear" w:color="auto" w:fill="auto"/>
            <w:tcMar>
              <w:top w:w="20" w:type="dxa"/>
              <w:left w:w="20" w:type="dxa"/>
              <w:bottom w:w="100" w:type="dxa"/>
              <w:right w:w="20" w:type="dxa"/>
            </w:tcMar>
            <w:vAlign w:val="center"/>
          </w:tcPr>
          <w:p w14:paraId="0000001B"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Saudi Rewards membership grows with you. As your interests change, or as your personal information needs updating, it’s easy to update your profile, too. Make sure you’re logged in and go to the My Account page to refresh your personal info and interests in just a few clicks. </w:t>
            </w:r>
          </w:p>
        </w:tc>
      </w:tr>
      <w:tr w:rsidR="00AE3EA3" w14:paraId="1A989389" w14:textId="77777777">
        <w:trPr>
          <w:trHeight w:val="760"/>
        </w:trPr>
        <w:tc>
          <w:tcPr>
            <w:tcW w:w="1290" w:type="dxa"/>
            <w:shd w:val="clear" w:color="auto" w:fill="auto"/>
            <w:tcMar>
              <w:top w:w="20" w:type="dxa"/>
              <w:left w:w="20" w:type="dxa"/>
              <w:bottom w:w="100" w:type="dxa"/>
              <w:right w:w="20" w:type="dxa"/>
            </w:tcMar>
            <w:vAlign w:val="center"/>
          </w:tcPr>
          <w:p w14:paraId="0000001C"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1D"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my Saudi Rewards Membership ID number?</w:t>
            </w:r>
          </w:p>
        </w:tc>
        <w:tc>
          <w:tcPr>
            <w:tcW w:w="6000" w:type="dxa"/>
            <w:shd w:val="clear" w:color="auto" w:fill="auto"/>
            <w:tcMar>
              <w:top w:w="20" w:type="dxa"/>
              <w:left w:w="20" w:type="dxa"/>
              <w:bottom w:w="100" w:type="dxa"/>
              <w:right w:w="20" w:type="dxa"/>
            </w:tcMar>
            <w:vAlign w:val="center"/>
          </w:tcPr>
          <w:p w14:paraId="0000001E"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You’ll be identified by a unique 10-digit Saudi Rewards Membership ID number. To access yours, log in and view your My Account page.</w:t>
            </w:r>
          </w:p>
        </w:tc>
      </w:tr>
      <w:tr w:rsidR="00537848" w14:paraId="4D0324B1" w14:textId="77777777">
        <w:trPr>
          <w:trHeight w:val="1405"/>
          <w:ins w:id="28" w:author="Mahmoud Al Kayyali" w:date="2023-11-19T11:35:00Z"/>
        </w:trPr>
        <w:tc>
          <w:tcPr>
            <w:tcW w:w="1290" w:type="dxa"/>
            <w:shd w:val="clear" w:color="auto" w:fill="auto"/>
            <w:tcMar>
              <w:top w:w="20" w:type="dxa"/>
              <w:left w:w="20" w:type="dxa"/>
              <w:bottom w:w="100" w:type="dxa"/>
              <w:right w:w="20" w:type="dxa"/>
            </w:tcMar>
            <w:vAlign w:val="center"/>
          </w:tcPr>
          <w:p w14:paraId="481DA030" w14:textId="057D1448" w:rsidR="00537848" w:rsidRDefault="00537848">
            <w:pPr>
              <w:widowControl w:val="0"/>
              <w:rPr>
                <w:ins w:id="29" w:author="Mahmoud Al Kayyali" w:date="2023-11-19T11:35:00Z"/>
                <w:rFonts w:ascii="Times New Roman" w:eastAsia="Times New Roman" w:hAnsi="Times New Roman" w:cs="Times New Roman"/>
                <w:sz w:val="24"/>
                <w:szCs w:val="24"/>
              </w:rPr>
            </w:pPr>
            <w:ins w:id="30" w:author="Mahmoud Al Kayyali" w:date="2023-11-19T11:36:00Z">
              <w:r>
                <w:rPr>
                  <w:rFonts w:ascii="Times New Roman" w:eastAsia="Times New Roman" w:hAnsi="Times New Roman" w:cs="Times New Roman"/>
                  <w:sz w:val="24"/>
                  <w:szCs w:val="24"/>
                </w:rPr>
                <w:t>Membership Digital Card</w:t>
              </w:r>
            </w:ins>
          </w:p>
        </w:tc>
        <w:tc>
          <w:tcPr>
            <w:tcW w:w="2085" w:type="dxa"/>
            <w:shd w:val="clear" w:color="auto" w:fill="auto"/>
            <w:tcMar>
              <w:top w:w="20" w:type="dxa"/>
              <w:left w:w="20" w:type="dxa"/>
              <w:bottom w:w="100" w:type="dxa"/>
              <w:right w:w="20" w:type="dxa"/>
            </w:tcMar>
            <w:vAlign w:val="center"/>
          </w:tcPr>
          <w:p w14:paraId="33972043" w14:textId="0D2836DA" w:rsidR="00537848" w:rsidRDefault="00537848">
            <w:pPr>
              <w:widowControl w:val="0"/>
              <w:rPr>
                <w:ins w:id="31" w:author="Mahmoud Al Kayyali" w:date="2023-11-19T11:35:00Z"/>
                <w:rFonts w:ascii="Times New Roman" w:eastAsia="Times New Roman" w:hAnsi="Times New Roman" w:cs="Times New Roman"/>
                <w:sz w:val="24"/>
                <w:szCs w:val="24"/>
              </w:rPr>
            </w:pPr>
            <w:ins w:id="32" w:author="Mahmoud Al Kayyali" w:date="2023-11-19T11:36:00Z">
              <w:r w:rsidRPr="00537848">
                <w:rPr>
                  <w:rFonts w:ascii="Times New Roman" w:eastAsia="Times New Roman" w:hAnsi="Times New Roman" w:cs="Times New Roman"/>
                  <w:sz w:val="24"/>
                  <w:szCs w:val="24"/>
                  <w:rPrChange w:id="33" w:author="Mahmoud Al Kayyali" w:date="2023-11-19T11:36:00Z">
                    <w:rPr>
                      <w:rFonts w:asciiTheme="minorHAnsi" w:hAnsiTheme="minorHAnsi" w:cstheme="minorBidi"/>
                      <w:lang w:val="en-US"/>
                    </w:rPr>
                  </w:rPrChange>
                </w:rPr>
                <w:t>How to download my Digital Card?</w:t>
              </w:r>
            </w:ins>
          </w:p>
        </w:tc>
        <w:tc>
          <w:tcPr>
            <w:tcW w:w="6000" w:type="dxa"/>
            <w:shd w:val="clear" w:color="auto" w:fill="auto"/>
            <w:tcMar>
              <w:top w:w="20" w:type="dxa"/>
              <w:left w:w="20" w:type="dxa"/>
              <w:bottom w:w="100" w:type="dxa"/>
              <w:right w:w="20" w:type="dxa"/>
            </w:tcMar>
            <w:vAlign w:val="center"/>
          </w:tcPr>
          <w:p w14:paraId="50AFDC84" w14:textId="77777777" w:rsidR="00537848" w:rsidRPr="00537848" w:rsidRDefault="00537848">
            <w:pPr>
              <w:rPr>
                <w:ins w:id="34" w:author="Mahmoud Al Kayyali" w:date="2023-11-19T11:37:00Z"/>
                <w:rFonts w:ascii="Times New Roman" w:eastAsia="Times New Roman" w:hAnsi="Times New Roman" w:cs="Times New Roman"/>
                <w:sz w:val="24"/>
                <w:szCs w:val="24"/>
                <w:rPrChange w:id="35" w:author="Mahmoud Al Kayyali" w:date="2023-11-19T11:37:00Z">
                  <w:rPr>
                    <w:ins w:id="36" w:author="Mahmoud Al Kayyali" w:date="2023-11-19T11:37:00Z"/>
                    <w:rFonts w:asciiTheme="minorHAnsi" w:hAnsiTheme="minorHAnsi" w:cstheme="minorBidi"/>
                    <w:lang w:val="en-US"/>
                  </w:rPr>
                </w:rPrChange>
              </w:rPr>
              <w:pPrChange w:id="37" w:author="Mahmoud Al Kayyali" w:date="2023-11-19T11:37:00Z">
                <w:pPr>
                  <w:pStyle w:val="ListParagraph"/>
                  <w:numPr>
                    <w:ilvl w:val="1"/>
                    <w:numId w:val="1"/>
                  </w:numPr>
                  <w:ind w:left="1440" w:hanging="360"/>
                </w:pPr>
              </w:pPrChange>
            </w:pPr>
            <w:ins w:id="38" w:author="Mahmoud Al Kayyali" w:date="2023-11-19T11:37:00Z">
              <w:r w:rsidRPr="00537848">
                <w:rPr>
                  <w:rFonts w:ascii="Times New Roman" w:eastAsia="Times New Roman" w:hAnsi="Times New Roman" w:cs="Times New Roman"/>
                  <w:sz w:val="24"/>
                  <w:szCs w:val="24"/>
                  <w:rPrChange w:id="39" w:author="Mahmoud Al Kayyali" w:date="2023-11-19T11:37:00Z">
                    <w:rPr>
                      <w:rFonts w:asciiTheme="minorHAnsi" w:hAnsiTheme="minorHAnsi" w:cstheme="minorBidi"/>
                      <w:lang w:val="en-US"/>
                    </w:rPr>
                  </w:rPrChange>
                </w:rPr>
                <w:t>Please be sure to check the Welcome Email that you received after registering for Saudi Rewards and follow the link in the email.</w:t>
              </w:r>
            </w:ins>
          </w:p>
          <w:p w14:paraId="47BD877A" w14:textId="77777777" w:rsidR="00537848" w:rsidRPr="00537848" w:rsidRDefault="00537848">
            <w:pPr>
              <w:widowControl w:val="0"/>
              <w:rPr>
                <w:ins w:id="40" w:author="Mahmoud Al Kayyali" w:date="2023-11-19T11:35:00Z"/>
                <w:rFonts w:ascii="Times New Roman" w:eastAsia="Times New Roman" w:hAnsi="Times New Roman" w:cs="Times New Roman"/>
                <w:sz w:val="24"/>
                <w:szCs w:val="24"/>
              </w:rPr>
            </w:pPr>
          </w:p>
        </w:tc>
      </w:tr>
      <w:tr w:rsidR="00AE3EA3" w14:paraId="6A60BE0B" w14:textId="77777777">
        <w:trPr>
          <w:trHeight w:val="1405"/>
        </w:trPr>
        <w:tc>
          <w:tcPr>
            <w:tcW w:w="1290" w:type="dxa"/>
            <w:shd w:val="clear" w:color="auto" w:fill="auto"/>
            <w:tcMar>
              <w:top w:w="20" w:type="dxa"/>
              <w:left w:w="20" w:type="dxa"/>
              <w:bottom w:w="100" w:type="dxa"/>
              <w:right w:w="20" w:type="dxa"/>
            </w:tcMar>
            <w:vAlign w:val="center"/>
          </w:tcPr>
          <w:p w14:paraId="0000001F"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Account</w:t>
            </w:r>
          </w:p>
        </w:tc>
        <w:tc>
          <w:tcPr>
            <w:tcW w:w="2085" w:type="dxa"/>
            <w:shd w:val="clear" w:color="auto" w:fill="auto"/>
            <w:tcMar>
              <w:top w:w="20" w:type="dxa"/>
              <w:left w:w="20" w:type="dxa"/>
              <w:bottom w:w="100" w:type="dxa"/>
              <w:right w:w="20" w:type="dxa"/>
            </w:tcMar>
            <w:vAlign w:val="center"/>
          </w:tcPr>
          <w:p w14:paraId="00000020"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reset my password?</w:t>
            </w:r>
          </w:p>
        </w:tc>
        <w:tc>
          <w:tcPr>
            <w:tcW w:w="6000" w:type="dxa"/>
            <w:shd w:val="clear" w:color="auto" w:fill="auto"/>
            <w:tcMar>
              <w:top w:w="20" w:type="dxa"/>
              <w:left w:w="20" w:type="dxa"/>
              <w:bottom w:w="100" w:type="dxa"/>
              <w:right w:w="20" w:type="dxa"/>
            </w:tcMar>
            <w:vAlign w:val="center"/>
          </w:tcPr>
          <w:p w14:paraId="00000021"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Resetting your password is easy! Just click on “Forgot Password,” and you will receive an email with further instructions.</w:t>
            </w:r>
          </w:p>
        </w:tc>
      </w:tr>
      <w:tr w:rsidR="00AE3EA3" w14:paraId="1C678C95" w14:textId="77777777">
        <w:trPr>
          <w:trHeight w:val="760"/>
        </w:trPr>
        <w:tc>
          <w:tcPr>
            <w:tcW w:w="1290" w:type="dxa"/>
            <w:shd w:val="clear" w:color="auto" w:fill="auto"/>
            <w:tcMar>
              <w:top w:w="20" w:type="dxa"/>
              <w:left w:w="20" w:type="dxa"/>
              <w:bottom w:w="100" w:type="dxa"/>
              <w:right w:w="20" w:type="dxa"/>
            </w:tcMar>
            <w:vAlign w:val="center"/>
          </w:tcPr>
          <w:p w14:paraId="00000022"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23"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change the language on the Saudi Rewards website?</w:t>
            </w:r>
          </w:p>
        </w:tc>
        <w:tc>
          <w:tcPr>
            <w:tcW w:w="6000" w:type="dxa"/>
            <w:shd w:val="clear" w:color="auto" w:fill="auto"/>
            <w:tcMar>
              <w:top w:w="20" w:type="dxa"/>
              <w:left w:w="20" w:type="dxa"/>
              <w:bottom w:w="100" w:type="dxa"/>
              <w:right w:w="20" w:type="dxa"/>
            </w:tcMar>
            <w:vAlign w:val="center"/>
          </w:tcPr>
          <w:p w14:paraId="00000024" w14:textId="589A6409"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Salaam! </w:t>
            </w:r>
            <w:del w:id="41" w:author="Suretha Cruse" w:date="2023-11-18T15:25:00Z">
              <w:r w:rsidDel="006A6661">
                <w:rPr>
                  <w:rFonts w:ascii="Times New Roman" w:eastAsia="Times New Roman" w:hAnsi="Times New Roman" w:cs="Times New Roman"/>
                  <w:sz w:val="24"/>
                  <w:szCs w:val="24"/>
                </w:rPr>
                <w:delText xml:space="preserve">Bonjour! </w:delText>
              </w:r>
            </w:del>
            <w:r>
              <w:rPr>
                <w:rFonts w:ascii="Times New Roman" w:eastAsia="Times New Roman" w:hAnsi="Times New Roman" w:cs="Times New Roman"/>
                <w:sz w:val="24"/>
                <w:szCs w:val="24"/>
              </w:rPr>
              <w:t xml:space="preserve">However you say hello, the Saudi Rewards website can greet you right back. Use the language drop-down menu </w:t>
            </w:r>
            <w:del w:id="42" w:author="Mohammed Alshajajeer" w:date="2023-11-19T18:08:00Z">
              <w:r w:rsidDel="00F751E8">
                <w:rPr>
                  <w:rFonts w:ascii="Times New Roman" w:eastAsia="Times New Roman" w:hAnsi="Times New Roman" w:cs="Times New Roman"/>
                  <w:sz w:val="24"/>
                  <w:szCs w:val="24"/>
                </w:rPr>
                <w:delText xml:space="preserve">on your My Account page </w:delText>
              </w:r>
            </w:del>
            <w:r>
              <w:rPr>
                <w:rFonts w:ascii="Times New Roman" w:eastAsia="Times New Roman" w:hAnsi="Times New Roman" w:cs="Times New Roman"/>
                <w:sz w:val="24"/>
                <w:szCs w:val="24"/>
              </w:rPr>
              <w:t xml:space="preserve">to select your preferred language. </w:t>
            </w:r>
          </w:p>
        </w:tc>
      </w:tr>
      <w:tr w:rsidR="00AE3EA3" w14:paraId="4B88E8C6" w14:textId="77777777">
        <w:trPr>
          <w:trHeight w:val="760"/>
        </w:trPr>
        <w:tc>
          <w:tcPr>
            <w:tcW w:w="1290" w:type="dxa"/>
            <w:shd w:val="clear" w:color="auto" w:fill="auto"/>
            <w:tcMar>
              <w:top w:w="20" w:type="dxa"/>
              <w:left w:w="20" w:type="dxa"/>
              <w:bottom w:w="100" w:type="dxa"/>
              <w:right w:w="20" w:type="dxa"/>
            </w:tcMar>
            <w:vAlign w:val="center"/>
          </w:tcPr>
          <w:p w14:paraId="00000025"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26"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merge two Saudi Rewards accounts?</w:t>
            </w:r>
          </w:p>
        </w:tc>
        <w:tc>
          <w:tcPr>
            <w:tcW w:w="6000" w:type="dxa"/>
            <w:shd w:val="clear" w:color="auto" w:fill="auto"/>
            <w:tcMar>
              <w:top w:w="20" w:type="dxa"/>
              <w:left w:w="20" w:type="dxa"/>
              <w:bottom w:w="100" w:type="dxa"/>
              <w:right w:w="20" w:type="dxa"/>
            </w:tcMar>
            <w:vAlign w:val="center"/>
          </w:tcPr>
          <w:p w14:paraId="00000027"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but merging two Saudi Rewards accounts is not possible. There can be only one account per mobile number and email address. </w:t>
            </w:r>
          </w:p>
        </w:tc>
      </w:tr>
      <w:tr w:rsidR="00AE3EA3" w14:paraId="5E56DA0E" w14:textId="77777777">
        <w:trPr>
          <w:trHeight w:val="760"/>
        </w:trPr>
        <w:tc>
          <w:tcPr>
            <w:tcW w:w="1290" w:type="dxa"/>
            <w:shd w:val="clear" w:color="auto" w:fill="auto"/>
            <w:tcMar>
              <w:top w:w="20" w:type="dxa"/>
              <w:left w:w="20" w:type="dxa"/>
              <w:bottom w:w="100" w:type="dxa"/>
              <w:right w:w="20" w:type="dxa"/>
            </w:tcMar>
            <w:vAlign w:val="center"/>
          </w:tcPr>
          <w:p w14:paraId="00000028"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tcBorders>
              <w:bottom w:val="single" w:sz="4" w:space="0" w:color="000000"/>
            </w:tcBorders>
            <w:shd w:val="clear" w:color="auto" w:fill="auto"/>
            <w:tcMar>
              <w:top w:w="20" w:type="dxa"/>
              <w:left w:w="20" w:type="dxa"/>
              <w:bottom w:w="100" w:type="dxa"/>
              <w:right w:w="20" w:type="dxa"/>
            </w:tcMar>
            <w:vAlign w:val="center"/>
          </w:tcPr>
          <w:p w14:paraId="00000029"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close my Saudi Rewards account?</w:t>
            </w:r>
          </w:p>
        </w:tc>
        <w:tc>
          <w:tcPr>
            <w:tcW w:w="6000" w:type="dxa"/>
            <w:tcBorders>
              <w:bottom w:val="single" w:sz="4" w:space="0" w:color="000000"/>
            </w:tcBorders>
            <w:shd w:val="clear" w:color="auto" w:fill="auto"/>
            <w:tcMar>
              <w:top w:w="20" w:type="dxa"/>
              <w:left w:w="20" w:type="dxa"/>
              <w:bottom w:w="100" w:type="dxa"/>
              <w:right w:w="20" w:type="dxa"/>
            </w:tcMar>
            <w:vAlign w:val="center"/>
          </w:tcPr>
          <w:p w14:paraId="0000002A" w14:textId="3794206D"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go! You’ll miss all </w:t>
            </w:r>
            <w:del w:id="43" w:author="Suretha Cruse" w:date="2023-11-18T15:25:00Z">
              <w:r w:rsidDel="006A6661">
                <w:rPr>
                  <w:rFonts w:ascii="Times New Roman" w:eastAsia="Times New Roman" w:hAnsi="Times New Roman" w:cs="Times New Roman"/>
                  <w:sz w:val="24"/>
                  <w:szCs w:val="24"/>
                </w:rPr>
                <w:delText xml:space="preserve">of </w:delText>
              </w:r>
            </w:del>
            <w:r>
              <w:rPr>
                <w:rFonts w:ascii="Times New Roman" w:eastAsia="Times New Roman" w:hAnsi="Times New Roman" w:cs="Times New Roman"/>
                <w:sz w:val="24"/>
                <w:szCs w:val="24"/>
              </w:rPr>
              <w:t xml:space="preserve">the rewarding experiences and valuable </w:t>
            </w:r>
            <w:del w:id="44" w:author="Suretha Cruse" w:date="2023-11-18T15:26:00Z">
              <w:r w:rsidDel="00961444">
                <w:rPr>
                  <w:rFonts w:ascii="Times New Roman" w:eastAsia="Times New Roman" w:hAnsi="Times New Roman" w:cs="Times New Roman"/>
                  <w:sz w:val="24"/>
                  <w:szCs w:val="24"/>
                </w:rPr>
                <w:delText>discounts</w:delText>
              </w:r>
            </w:del>
            <w:ins w:id="45" w:author="Suretha Cruse" w:date="2023-11-18T15:26:00Z">
              <w:r w:rsidR="00961444">
                <w:rPr>
                  <w:rFonts w:ascii="Times New Roman" w:eastAsia="Times New Roman" w:hAnsi="Times New Roman" w:cs="Times New Roman"/>
                  <w:sz w:val="24"/>
                  <w:szCs w:val="24"/>
                </w:rPr>
                <w:t>benefits and offers</w:t>
              </w:r>
            </w:ins>
            <w:r>
              <w:rPr>
                <w:rFonts w:ascii="Times New Roman" w:eastAsia="Times New Roman" w:hAnsi="Times New Roman" w:cs="Times New Roman"/>
                <w:sz w:val="24"/>
                <w:szCs w:val="24"/>
              </w:rPr>
              <w:t xml:space="preserve">. If you still want to close your Saudi Rewards account, contact the Call Center, and an agent can help you with deactivation. Call 930 in Saudi or +966 9200 00890 internationally, or email </w:t>
            </w:r>
            <w:hyperlink r:id="rId12">
              <w:r>
                <w:rPr>
                  <w:rFonts w:ascii="Times New Roman" w:eastAsia="Times New Roman" w:hAnsi="Times New Roman" w:cs="Times New Roman"/>
                  <w:color w:val="1155CC"/>
                  <w:sz w:val="24"/>
                  <w:szCs w:val="24"/>
                  <w:u w:val="single"/>
                </w:rPr>
                <w:t>ask@visitsaudi.com</w:t>
              </w:r>
            </w:hyperlink>
            <w:r>
              <w:rPr>
                <w:rFonts w:ascii="Times New Roman" w:eastAsia="Times New Roman" w:hAnsi="Times New Roman" w:cs="Times New Roman"/>
                <w:sz w:val="24"/>
                <w:szCs w:val="24"/>
              </w:rPr>
              <w:t xml:space="preserve">. </w:t>
            </w:r>
          </w:p>
        </w:tc>
      </w:tr>
      <w:tr w:rsidR="00AE3EA3" w14:paraId="44F83B07" w14:textId="77777777">
        <w:trPr>
          <w:trHeight w:val="1405"/>
        </w:trPr>
        <w:tc>
          <w:tcPr>
            <w:tcW w:w="1290" w:type="dxa"/>
            <w:tcBorders>
              <w:right w:val="single" w:sz="4" w:space="0" w:color="000000"/>
            </w:tcBorders>
            <w:shd w:val="clear" w:color="auto" w:fill="auto"/>
            <w:tcMar>
              <w:top w:w="20" w:type="dxa"/>
              <w:left w:w="20" w:type="dxa"/>
              <w:bottom w:w="100" w:type="dxa"/>
              <w:right w:w="20" w:type="dxa"/>
            </w:tcMar>
            <w:vAlign w:val="center"/>
          </w:tcPr>
          <w:p w14:paraId="0000002B"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center"/>
          </w:tcPr>
          <w:p w14:paraId="0000002C"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happen to my outstanding points if I deactivate my Saudi Rewards account?</w:t>
            </w:r>
          </w:p>
        </w:tc>
        <w:tc>
          <w:tcPr>
            <w:tcW w:w="600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center"/>
          </w:tcPr>
          <w:p w14:paraId="0000002D" w14:textId="74281C15"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got to stay in it to win it. Once you deactivate your account, your points </w:t>
            </w:r>
            <w:ins w:id="46" w:author="Suretha Cruse" w:date="2023-11-18T15:27:00Z">
              <w:r w:rsidR="00961444" w:rsidRPr="00961444">
                <w:rPr>
                  <w:rFonts w:ascii="Times New Roman" w:hAnsi="Times New Roman" w:cs="Times New Roman"/>
                  <w:sz w:val="24"/>
                  <w:rPrChange w:id="47" w:author="Suretha Cruse" w:date="2023-11-18T15:27:00Z">
                    <w:rPr>
                      <w:sz w:val="24"/>
                    </w:rPr>
                  </w:rPrChange>
                </w:rPr>
                <w:t xml:space="preserve">cannot </w:t>
              </w:r>
              <w:del w:id="48" w:author="Mohammed Alshajajeer" w:date="2023-11-19T18:08:00Z">
                <w:r w:rsidR="00961444" w:rsidRPr="00961444" w:rsidDel="00F751E8">
                  <w:rPr>
                    <w:rFonts w:ascii="Times New Roman" w:hAnsi="Times New Roman" w:cs="Times New Roman"/>
                    <w:sz w:val="24"/>
                    <w:rPrChange w:id="49" w:author="Suretha Cruse" w:date="2023-11-18T15:27:00Z">
                      <w:rPr>
                        <w:sz w:val="24"/>
                      </w:rPr>
                    </w:rPrChange>
                  </w:rPr>
                  <w:delText xml:space="preserve">be used </w:delText>
                </w:r>
              </w:del>
              <w:r w:rsidR="00961444" w:rsidRPr="00961444">
                <w:rPr>
                  <w:rFonts w:ascii="Times New Roman" w:hAnsi="Times New Roman" w:cs="Times New Roman"/>
                  <w:sz w:val="24"/>
                  <w:rPrChange w:id="50" w:author="Suretha Cruse" w:date="2023-11-18T15:27:00Z">
                    <w:rPr>
                      <w:sz w:val="24"/>
                    </w:rPr>
                  </w:rPrChange>
                </w:rPr>
                <w:t>be used; any active offline or partner vouchers will still be valid but may differ from offer to offer</w:t>
              </w:r>
              <w:r w:rsidR="00961444">
                <w:rPr>
                  <w:rFonts w:ascii="Times New Roman" w:hAnsi="Times New Roman" w:cs="Times New Roman"/>
                  <w:sz w:val="24"/>
                </w:rPr>
                <w:t>.</w:t>
              </w:r>
            </w:ins>
            <w:del w:id="51" w:author="Suretha Cruse" w:date="2023-11-18T15:27:00Z">
              <w:r w:rsidDel="00961444">
                <w:rPr>
                  <w:rFonts w:ascii="Times New Roman" w:eastAsia="Times New Roman" w:hAnsi="Times New Roman" w:cs="Times New Roman"/>
                  <w:sz w:val="24"/>
                  <w:szCs w:val="24"/>
                </w:rPr>
                <w:delText>can be used only through an offline voucher.</w:delText>
              </w:r>
            </w:del>
            <w:r>
              <w:rPr>
                <w:rFonts w:ascii="Times New Roman" w:eastAsia="Times New Roman" w:hAnsi="Times New Roman" w:cs="Times New Roman"/>
                <w:sz w:val="24"/>
                <w:szCs w:val="24"/>
              </w:rPr>
              <w:t xml:space="preserve"> So, if you plan to deactivate, consider using your points online first. And as always, make sure to check the rules and restrictions of each voucher</w:t>
            </w:r>
            <w:ins w:id="52" w:author="Suretha Cruse" w:date="2023-11-18T15:27:00Z">
              <w:r w:rsidR="00961444">
                <w:rPr>
                  <w:rFonts w:ascii="Times New Roman" w:eastAsia="Times New Roman" w:hAnsi="Times New Roman" w:cs="Times New Roman"/>
                  <w:sz w:val="24"/>
                  <w:szCs w:val="24"/>
                </w:rPr>
                <w:t xml:space="preserve"> or partner offer</w:t>
              </w:r>
            </w:ins>
            <w:r>
              <w:rPr>
                <w:rFonts w:ascii="Times New Roman" w:eastAsia="Times New Roman" w:hAnsi="Times New Roman" w:cs="Times New Roman"/>
                <w:sz w:val="24"/>
                <w:szCs w:val="24"/>
              </w:rPr>
              <w:t>.</w:t>
            </w:r>
          </w:p>
        </w:tc>
      </w:tr>
      <w:tr w:rsidR="00AE3EA3" w14:paraId="01FD639F" w14:textId="77777777">
        <w:trPr>
          <w:trHeight w:val="1075"/>
        </w:trPr>
        <w:tc>
          <w:tcPr>
            <w:tcW w:w="1290" w:type="dxa"/>
            <w:shd w:val="clear" w:color="auto" w:fill="auto"/>
            <w:tcMar>
              <w:top w:w="20" w:type="dxa"/>
              <w:left w:w="20" w:type="dxa"/>
              <w:bottom w:w="100" w:type="dxa"/>
              <w:right w:w="20" w:type="dxa"/>
            </w:tcMar>
            <w:vAlign w:val="center"/>
          </w:tcPr>
          <w:p w14:paraId="0000002E"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tcBorders>
              <w:top w:val="single" w:sz="4" w:space="0" w:color="000000"/>
            </w:tcBorders>
            <w:shd w:val="clear" w:color="auto" w:fill="auto"/>
            <w:tcMar>
              <w:top w:w="20" w:type="dxa"/>
              <w:left w:w="20" w:type="dxa"/>
              <w:bottom w:w="100" w:type="dxa"/>
              <w:right w:w="20" w:type="dxa"/>
            </w:tcMar>
            <w:vAlign w:val="center"/>
          </w:tcPr>
          <w:p w14:paraId="0000002F"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happen to my voucher if I deactivate my account?</w:t>
            </w:r>
          </w:p>
        </w:tc>
        <w:tc>
          <w:tcPr>
            <w:tcW w:w="6000" w:type="dxa"/>
            <w:tcBorders>
              <w:top w:val="single" w:sz="4" w:space="0" w:color="000000"/>
            </w:tcBorders>
            <w:shd w:val="clear" w:color="auto" w:fill="FFFFFF"/>
            <w:tcMar>
              <w:top w:w="20" w:type="dxa"/>
              <w:left w:w="20" w:type="dxa"/>
              <w:bottom w:w="100" w:type="dxa"/>
              <w:right w:w="20" w:type="dxa"/>
            </w:tcMar>
            <w:vAlign w:val="center"/>
          </w:tcPr>
          <w:p w14:paraId="00000030"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points, you can still use vouchers even after you’ve deactivated your account. But make sure you have a copy of the voucher saved somewhere safe — you will not be able to access it with an inactive account. </w:t>
            </w:r>
          </w:p>
        </w:tc>
      </w:tr>
      <w:tr w:rsidR="00AE3EA3" w14:paraId="70E389B3" w14:textId="77777777">
        <w:trPr>
          <w:trHeight w:val="1075"/>
        </w:trPr>
        <w:tc>
          <w:tcPr>
            <w:tcW w:w="1290" w:type="dxa"/>
            <w:shd w:val="clear" w:color="auto" w:fill="auto"/>
            <w:tcMar>
              <w:top w:w="20" w:type="dxa"/>
              <w:left w:w="20" w:type="dxa"/>
              <w:bottom w:w="100" w:type="dxa"/>
              <w:right w:w="20" w:type="dxa"/>
            </w:tcMar>
            <w:vAlign w:val="center"/>
          </w:tcPr>
          <w:p w14:paraId="00000031"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32"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do I need to set up a PIN?</w:t>
            </w:r>
          </w:p>
        </w:tc>
        <w:tc>
          <w:tcPr>
            <w:tcW w:w="6000" w:type="dxa"/>
            <w:shd w:val="clear" w:color="auto" w:fill="FFFFFF"/>
            <w:tcMar>
              <w:top w:w="20" w:type="dxa"/>
              <w:left w:w="20" w:type="dxa"/>
              <w:bottom w:w="100" w:type="dxa"/>
              <w:right w:w="20" w:type="dxa"/>
            </w:tcMar>
            <w:vAlign w:val="center"/>
          </w:tcPr>
          <w:p w14:paraId="00000033" w14:textId="2FFEFA20"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PIN is mandatory to help keep your member information secure</w:t>
            </w:r>
            <w:ins w:id="53" w:author="Suretha Cruse" w:date="2023-11-18T15:28:00Z">
              <w:r w:rsidR="00961444">
                <w:rPr>
                  <w:rFonts w:ascii="Times New Roman" w:eastAsia="Times New Roman" w:hAnsi="Times New Roman" w:cs="Times New Roman"/>
                  <w:sz w:val="24"/>
                  <w:szCs w:val="24"/>
                </w:rPr>
                <w:t xml:space="preserve">, </w:t>
              </w:r>
              <w:r w:rsidR="00961444" w:rsidRPr="00961444">
                <w:rPr>
                  <w:rFonts w:ascii="Times New Roman" w:hAnsi="Times New Roman" w:cs="Times New Roman"/>
                  <w:sz w:val="24"/>
                  <w:rPrChange w:id="54" w:author="Suretha Cruse" w:date="2023-11-18T15:28:00Z">
                    <w:rPr>
                      <w:sz w:val="24"/>
                    </w:rPr>
                  </w:rPrChange>
                </w:rPr>
                <w:t>to confirm redemptions with partners and linking of your Saudi Rewards accounts on partner websites.</w:t>
              </w:r>
            </w:ins>
            <w:del w:id="55" w:author="Suretha Cruse" w:date="2023-11-18T15:28:00Z">
              <w:r w:rsidRPr="00961444" w:rsidDel="0096144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Don’t worry about having one for registration, but it is required once a member signs up and visits his or her My Account page for the first time.</w:t>
            </w:r>
            <w:ins w:id="56" w:author="Suretha Cruse" w:date="2023-11-18T15:28:00Z">
              <w:r w:rsidR="00961444">
                <w:rPr>
                  <w:rFonts w:ascii="Times New Roman" w:eastAsia="Times New Roman" w:hAnsi="Times New Roman" w:cs="Times New Roman"/>
                  <w:sz w:val="24"/>
                  <w:szCs w:val="24"/>
                </w:rPr>
                <w:t xml:space="preserve"> </w:t>
              </w:r>
              <w:r w:rsidR="00961444" w:rsidRPr="00961444">
                <w:rPr>
                  <w:rFonts w:ascii="Times New Roman" w:hAnsi="Times New Roman" w:cs="Times New Roman"/>
                  <w:sz w:val="24"/>
                  <w:rPrChange w:id="57" w:author="Suretha Cruse" w:date="2023-11-18T15:28:00Z">
                    <w:rPr>
                      <w:sz w:val="24"/>
                    </w:rPr>
                  </w:rPrChange>
                </w:rPr>
                <w:t>You can also access a link in the Welcome Email received upon registration to update your PIN.</w:t>
              </w:r>
            </w:ins>
          </w:p>
        </w:tc>
      </w:tr>
      <w:tr w:rsidR="00AE3EA3" w14:paraId="6426880C" w14:textId="77777777">
        <w:trPr>
          <w:trHeight w:val="1075"/>
        </w:trPr>
        <w:tc>
          <w:tcPr>
            <w:tcW w:w="1290" w:type="dxa"/>
            <w:shd w:val="clear" w:color="auto" w:fill="auto"/>
            <w:tcMar>
              <w:top w:w="20" w:type="dxa"/>
              <w:left w:w="20" w:type="dxa"/>
              <w:bottom w:w="100" w:type="dxa"/>
              <w:right w:w="20" w:type="dxa"/>
            </w:tcMar>
            <w:vAlign w:val="center"/>
          </w:tcPr>
          <w:p w14:paraId="00000034"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Account</w:t>
            </w:r>
          </w:p>
        </w:tc>
        <w:tc>
          <w:tcPr>
            <w:tcW w:w="2085" w:type="dxa"/>
            <w:shd w:val="clear" w:color="auto" w:fill="auto"/>
            <w:tcMar>
              <w:top w:w="20" w:type="dxa"/>
              <w:left w:w="20" w:type="dxa"/>
              <w:bottom w:w="100" w:type="dxa"/>
              <w:right w:w="20" w:type="dxa"/>
            </w:tcMar>
            <w:vAlign w:val="center"/>
          </w:tcPr>
          <w:p w14:paraId="00000035"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set up a PIN?</w:t>
            </w:r>
          </w:p>
        </w:tc>
        <w:tc>
          <w:tcPr>
            <w:tcW w:w="6000" w:type="dxa"/>
            <w:shd w:val="clear" w:color="auto" w:fill="FFFFFF"/>
            <w:tcMar>
              <w:top w:w="20" w:type="dxa"/>
              <w:left w:w="20" w:type="dxa"/>
              <w:bottom w:w="100" w:type="dxa"/>
              <w:right w:w="20" w:type="dxa"/>
            </w:tcMar>
            <w:vAlign w:val="center"/>
          </w:tcPr>
          <w:p w14:paraId="00000036"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PIN can be yours in a few simple steps: </w:t>
            </w:r>
          </w:p>
          <w:p w14:paraId="00000037"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Log in to your account. </w:t>
            </w:r>
          </w:p>
          <w:p w14:paraId="00000038"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 Click on your My Account page.</w:t>
            </w:r>
          </w:p>
          <w:p w14:paraId="00000039"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Click “Set PIN.” Enter a four-digit number of your choice and confirm it. </w:t>
            </w:r>
          </w:p>
        </w:tc>
      </w:tr>
      <w:tr w:rsidR="00AE3EA3" w14:paraId="353E140B" w14:textId="77777777">
        <w:trPr>
          <w:trHeight w:val="1075"/>
        </w:trPr>
        <w:tc>
          <w:tcPr>
            <w:tcW w:w="1290" w:type="dxa"/>
            <w:shd w:val="clear" w:color="auto" w:fill="auto"/>
            <w:tcMar>
              <w:top w:w="20" w:type="dxa"/>
              <w:left w:w="20" w:type="dxa"/>
              <w:bottom w:w="100" w:type="dxa"/>
              <w:right w:w="20" w:type="dxa"/>
            </w:tcMar>
            <w:vAlign w:val="center"/>
          </w:tcPr>
          <w:p w14:paraId="0000003A"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085" w:type="dxa"/>
            <w:shd w:val="clear" w:color="auto" w:fill="auto"/>
            <w:tcMar>
              <w:top w:w="20" w:type="dxa"/>
              <w:left w:w="20" w:type="dxa"/>
              <w:bottom w:w="100" w:type="dxa"/>
              <w:right w:w="20" w:type="dxa"/>
            </w:tcMar>
            <w:vAlign w:val="center"/>
          </w:tcPr>
          <w:p w14:paraId="0000003B"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use my PIN?</w:t>
            </w:r>
          </w:p>
        </w:tc>
        <w:tc>
          <w:tcPr>
            <w:tcW w:w="6000" w:type="dxa"/>
            <w:shd w:val="clear" w:color="auto" w:fill="FFFFFF"/>
            <w:tcMar>
              <w:top w:w="20" w:type="dxa"/>
              <w:left w:w="20" w:type="dxa"/>
              <w:bottom w:w="100" w:type="dxa"/>
              <w:right w:w="20" w:type="dxa"/>
            </w:tcMar>
            <w:vAlign w:val="center"/>
          </w:tcPr>
          <w:p w14:paraId="0000003C"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PIN is required by select Saudi Rewards partners to help verify your identity. When completing a transaction with one of those partners, enter your four-digit PIN. This is required to complete the redemption. </w:t>
            </w:r>
          </w:p>
        </w:tc>
      </w:tr>
    </w:tbl>
    <w:p w14:paraId="0000003D" w14:textId="77777777" w:rsidR="00AE3EA3" w:rsidRDefault="00AE3EA3">
      <w:pPr>
        <w:widowControl w:val="0"/>
        <w:rPr>
          <w:rFonts w:ascii="Times New Roman" w:eastAsia="Times New Roman" w:hAnsi="Times New Roman" w:cs="Times New Roman"/>
          <w:sz w:val="24"/>
          <w:szCs w:val="24"/>
        </w:rPr>
      </w:pPr>
    </w:p>
    <w:p w14:paraId="0000003E" w14:textId="77777777" w:rsidR="00AE3EA3" w:rsidRDefault="00494088">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Enrollment</w:t>
      </w:r>
    </w:p>
    <w:tbl>
      <w:tblPr>
        <w:tblStyle w:val="a3"/>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AE3EA3" w14:paraId="2993C21D" w14:textId="77777777">
        <w:trPr>
          <w:trHeight w:val="1060"/>
        </w:trPr>
        <w:tc>
          <w:tcPr>
            <w:tcW w:w="1290" w:type="dxa"/>
            <w:shd w:val="clear" w:color="auto" w:fill="auto"/>
            <w:tcMar>
              <w:top w:w="20" w:type="dxa"/>
              <w:left w:w="20" w:type="dxa"/>
              <w:bottom w:w="100" w:type="dxa"/>
              <w:right w:w="20" w:type="dxa"/>
            </w:tcMar>
            <w:vAlign w:val="center"/>
          </w:tcPr>
          <w:p w14:paraId="0000003F"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Enrollment </w:t>
            </w:r>
          </w:p>
        </w:tc>
        <w:tc>
          <w:tcPr>
            <w:tcW w:w="2085" w:type="dxa"/>
            <w:shd w:val="clear" w:color="auto" w:fill="auto"/>
            <w:tcMar>
              <w:top w:w="20" w:type="dxa"/>
              <w:left w:w="20" w:type="dxa"/>
              <w:bottom w:w="100" w:type="dxa"/>
              <w:right w:w="20" w:type="dxa"/>
            </w:tcMar>
            <w:vAlign w:val="center"/>
          </w:tcPr>
          <w:p w14:paraId="00000040" w14:textId="77777777" w:rsidR="00AE3EA3" w:rsidRDefault="00494088">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 do I join Saudi Rewards?</w:t>
            </w:r>
          </w:p>
        </w:tc>
        <w:tc>
          <w:tcPr>
            <w:tcW w:w="6000" w:type="dxa"/>
            <w:shd w:val="clear" w:color="auto" w:fill="auto"/>
            <w:tcMar>
              <w:top w:w="20" w:type="dxa"/>
              <w:left w:w="20" w:type="dxa"/>
              <w:bottom w:w="100" w:type="dxa"/>
              <w:right w:w="20" w:type="dxa"/>
            </w:tcMar>
            <w:vAlign w:val="center"/>
          </w:tcPr>
          <w:p w14:paraId="00000041" w14:textId="77777777" w:rsidR="00AE3EA3" w:rsidRDefault="00494088">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thought you’d never ask! We’re happy to welcome new Saudi Rewards members. Visit the homepage and follow the steps to sign up.</w:t>
            </w:r>
          </w:p>
        </w:tc>
      </w:tr>
      <w:tr w:rsidR="00AE3EA3" w14:paraId="248A9D64" w14:textId="77777777">
        <w:trPr>
          <w:trHeight w:val="760"/>
        </w:trPr>
        <w:tc>
          <w:tcPr>
            <w:tcW w:w="1290" w:type="dxa"/>
            <w:shd w:val="clear" w:color="auto" w:fill="auto"/>
            <w:tcMar>
              <w:top w:w="20" w:type="dxa"/>
              <w:left w:w="20" w:type="dxa"/>
              <w:bottom w:w="100" w:type="dxa"/>
              <w:right w:w="20" w:type="dxa"/>
            </w:tcMar>
            <w:vAlign w:val="center"/>
          </w:tcPr>
          <w:p w14:paraId="00000042"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Enrollment </w:t>
            </w:r>
          </w:p>
        </w:tc>
        <w:tc>
          <w:tcPr>
            <w:tcW w:w="2085" w:type="dxa"/>
            <w:shd w:val="clear" w:color="auto" w:fill="auto"/>
            <w:tcMar>
              <w:top w:w="20" w:type="dxa"/>
              <w:left w:w="20" w:type="dxa"/>
              <w:bottom w:w="100" w:type="dxa"/>
              <w:right w:w="20" w:type="dxa"/>
            </w:tcMar>
            <w:vAlign w:val="center"/>
          </w:tcPr>
          <w:p w14:paraId="00000043"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only register with a Saudi mobile number?</w:t>
            </w:r>
          </w:p>
        </w:tc>
        <w:tc>
          <w:tcPr>
            <w:tcW w:w="6000" w:type="dxa"/>
            <w:shd w:val="clear" w:color="auto" w:fill="auto"/>
            <w:tcMar>
              <w:top w:w="20" w:type="dxa"/>
              <w:left w:w="20" w:type="dxa"/>
              <w:bottom w:w="100" w:type="dxa"/>
              <w:right w:w="20" w:type="dxa"/>
            </w:tcMar>
            <w:vAlign w:val="center"/>
          </w:tcPr>
          <w:p w14:paraId="00000044"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All mobile numbers are welcome. Register with a Saudi mobile number or an international number.</w:t>
            </w:r>
          </w:p>
        </w:tc>
      </w:tr>
    </w:tbl>
    <w:p w14:paraId="00000045" w14:textId="77777777" w:rsidR="00AE3EA3" w:rsidRDefault="00AE3EA3">
      <w:pPr>
        <w:rPr>
          <w:rFonts w:ascii="Times New Roman" w:eastAsia="Times New Roman" w:hAnsi="Times New Roman" w:cs="Times New Roman"/>
          <w:b/>
          <w:sz w:val="24"/>
          <w:szCs w:val="24"/>
          <w:u w:val="single"/>
        </w:rPr>
      </w:pPr>
    </w:p>
    <w:p w14:paraId="00000046" w14:textId="77777777" w:rsidR="00AE3EA3" w:rsidRDefault="00494088">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Earn Points</w:t>
      </w:r>
    </w:p>
    <w:tbl>
      <w:tblPr>
        <w:tblStyle w:val="a4"/>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AE3EA3" w14:paraId="74C4CA69" w14:textId="77777777" w:rsidTr="32285DD2">
        <w:trPr>
          <w:trHeight w:val="760"/>
        </w:trPr>
        <w:tc>
          <w:tcPr>
            <w:tcW w:w="1290" w:type="dxa"/>
            <w:shd w:val="clear" w:color="auto" w:fill="auto"/>
            <w:tcMar>
              <w:top w:w="20" w:type="dxa"/>
              <w:left w:w="20" w:type="dxa"/>
              <w:bottom w:w="100" w:type="dxa"/>
              <w:right w:w="20" w:type="dxa"/>
            </w:tcMar>
            <w:vAlign w:val="center"/>
          </w:tcPr>
          <w:p w14:paraId="00000047"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48"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do I start earning points?</w:t>
            </w:r>
          </w:p>
        </w:tc>
        <w:tc>
          <w:tcPr>
            <w:tcW w:w="6000" w:type="dxa"/>
            <w:shd w:val="clear" w:color="auto" w:fill="auto"/>
            <w:tcMar>
              <w:top w:w="20" w:type="dxa"/>
              <w:left w:w="20" w:type="dxa"/>
              <w:bottom w:w="100" w:type="dxa"/>
              <w:right w:w="20" w:type="dxa"/>
            </w:tcMar>
            <w:vAlign w:val="center"/>
          </w:tcPr>
          <w:p w14:paraId="00000049" w14:textId="480B3C92"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Points are closer than you think. As soon as you’re registered with Saudi Rewards, you can start earning points when you spend </w:t>
            </w:r>
            <w:r w:rsidRPr="00961444">
              <w:rPr>
                <w:rFonts w:ascii="Times New Roman" w:eastAsia="Times New Roman" w:hAnsi="Times New Roman" w:cs="Times New Roman"/>
                <w:sz w:val="24"/>
                <w:szCs w:val="24"/>
              </w:rPr>
              <w:t xml:space="preserve">on </w:t>
            </w:r>
            <w:ins w:id="58" w:author="Suretha Cruse" w:date="2023-11-18T15:29:00Z">
              <w:r w:rsidR="00961444" w:rsidRPr="00961444">
                <w:rPr>
                  <w:rFonts w:ascii="Times New Roman" w:hAnsi="Times New Roman" w:cs="Times New Roman"/>
                  <w:sz w:val="24"/>
                  <w:rPrChange w:id="59" w:author="Suretha Cruse" w:date="2023-11-18T15:30:00Z">
                    <w:rPr>
                      <w:sz w:val="24"/>
                    </w:rPr>
                  </w:rPrChange>
                </w:rPr>
                <w:t xml:space="preserve">eligible tourism </w:t>
              </w:r>
              <w:r w:rsidR="00961444" w:rsidRPr="00961444">
                <w:rPr>
                  <w:rFonts w:ascii="Times New Roman" w:hAnsi="Times New Roman" w:cs="Times New Roman"/>
                  <w:spacing w:val="-2"/>
                  <w:sz w:val="24"/>
                  <w:rPrChange w:id="60" w:author="Suretha Cruse" w:date="2023-11-18T15:30:00Z">
                    <w:rPr>
                      <w:spacing w:val="-2"/>
                      <w:sz w:val="24"/>
                    </w:rPr>
                  </w:rPrChange>
                </w:rPr>
                <w:t>events or purchase of Saudi City Passes</w:t>
              </w:r>
            </w:ins>
            <w:del w:id="61" w:author="Suretha Cruse" w:date="2023-11-18T15:29:00Z">
              <w:r w:rsidRPr="00961444" w:rsidDel="00961444">
                <w:rPr>
                  <w:rFonts w:ascii="Times New Roman" w:eastAsia="Times New Roman" w:hAnsi="Times New Roman" w:cs="Times New Roman"/>
                  <w:sz w:val="24"/>
                  <w:szCs w:val="24"/>
                </w:rPr>
                <w:delText>tourism events and travel packages from our partners.</w:delText>
              </w:r>
            </w:del>
            <w:ins w:id="62" w:author="Suretha Cruse" w:date="2023-11-18T15:29:00Z">
              <w:r w:rsidR="00961444" w:rsidRPr="00961444">
                <w:rPr>
                  <w:rFonts w:ascii="Times New Roman" w:eastAsia="Times New Roman" w:hAnsi="Times New Roman" w:cs="Times New Roman"/>
                  <w:sz w:val="24"/>
                  <w:szCs w:val="24"/>
                </w:rPr>
                <w:t>.</w:t>
              </w:r>
            </w:ins>
          </w:p>
        </w:tc>
      </w:tr>
      <w:tr w:rsidR="00AE3EA3" w14:paraId="6FF62E7B" w14:textId="77777777" w:rsidTr="32285DD2">
        <w:trPr>
          <w:trHeight w:val="1060"/>
        </w:trPr>
        <w:tc>
          <w:tcPr>
            <w:tcW w:w="1290" w:type="dxa"/>
            <w:shd w:val="clear" w:color="auto" w:fill="auto"/>
            <w:tcMar>
              <w:top w:w="20" w:type="dxa"/>
              <w:left w:w="20" w:type="dxa"/>
              <w:bottom w:w="100" w:type="dxa"/>
              <w:right w:w="20" w:type="dxa"/>
            </w:tcMar>
            <w:vAlign w:val="center"/>
          </w:tcPr>
          <w:p w14:paraId="0000004A"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4B"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earn points?</w:t>
            </w:r>
          </w:p>
        </w:tc>
        <w:tc>
          <w:tcPr>
            <w:tcW w:w="6000" w:type="dxa"/>
            <w:shd w:val="clear" w:color="auto" w:fill="auto"/>
            <w:tcMar>
              <w:top w:w="20" w:type="dxa"/>
              <w:left w:w="20" w:type="dxa"/>
              <w:bottom w:w="100" w:type="dxa"/>
              <w:right w:w="20" w:type="dxa"/>
            </w:tcMar>
            <w:vAlign w:val="center"/>
          </w:tcPr>
          <w:p w14:paraId="0000004C" w14:textId="11A04DE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ins w:id="63" w:author="Suretha Cruse" w:date="2023-11-18T15:30:00Z">
              <w:r w:rsidR="00961444" w:rsidRPr="00961444">
                <w:rPr>
                  <w:rFonts w:ascii="Times New Roman" w:hAnsi="Times New Roman" w:cs="Times New Roman"/>
                  <w:sz w:val="24"/>
                  <w:rPrChange w:id="64" w:author="Suretha Cruse" w:date="2023-11-18T15:30:00Z">
                    <w:rPr>
                      <w:sz w:val="24"/>
                    </w:rPr>
                  </w:rPrChange>
                </w:rPr>
                <w:t>You</w:t>
              </w:r>
              <w:r w:rsidR="00961444" w:rsidRPr="00961444">
                <w:rPr>
                  <w:rFonts w:ascii="Times New Roman" w:hAnsi="Times New Roman" w:cs="Times New Roman"/>
                  <w:spacing w:val="-6"/>
                  <w:sz w:val="24"/>
                  <w:rPrChange w:id="65" w:author="Suretha Cruse" w:date="2023-11-18T15:30:00Z">
                    <w:rPr>
                      <w:spacing w:val="-6"/>
                      <w:sz w:val="24"/>
                    </w:rPr>
                  </w:rPrChange>
                </w:rPr>
                <w:t xml:space="preserve"> </w:t>
              </w:r>
              <w:r w:rsidR="00961444" w:rsidRPr="00961444">
                <w:rPr>
                  <w:rFonts w:ascii="Times New Roman" w:hAnsi="Times New Roman" w:cs="Times New Roman"/>
                  <w:sz w:val="24"/>
                  <w:rPrChange w:id="66" w:author="Suretha Cruse" w:date="2023-11-18T15:30:00Z">
                    <w:rPr>
                      <w:sz w:val="24"/>
                    </w:rPr>
                  </w:rPrChange>
                </w:rPr>
                <w:t>can</w:t>
              </w:r>
              <w:r w:rsidR="00961444" w:rsidRPr="00961444">
                <w:rPr>
                  <w:rFonts w:ascii="Times New Roman" w:hAnsi="Times New Roman" w:cs="Times New Roman"/>
                  <w:spacing w:val="-2"/>
                  <w:sz w:val="24"/>
                  <w:rPrChange w:id="67" w:author="Suretha Cruse" w:date="2023-11-18T15:30:00Z">
                    <w:rPr>
                      <w:spacing w:val="-2"/>
                      <w:sz w:val="24"/>
                    </w:rPr>
                  </w:rPrChange>
                </w:rPr>
                <w:t xml:space="preserve"> </w:t>
              </w:r>
              <w:r w:rsidR="00961444" w:rsidRPr="00961444">
                <w:rPr>
                  <w:rFonts w:ascii="Times New Roman" w:hAnsi="Times New Roman" w:cs="Times New Roman"/>
                  <w:sz w:val="24"/>
                  <w:rPrChange w:id="68" w:author="Suretha Cruse" w:date="2023-11-18T15:30:00Z">
                    <w:rPr>
                      <w:sz w:val="24"/>
                    </w:rPr>
                  </w:rPrChange>
                </w:rPr>
                <w:t>earn</w:t>
              </w:r>
              <w:r w:rsidR="00961444" w:rsidRPr="00961444">
                <w:rPr>
                  <w:rFonts w:ascii="Times New Roman" w:hAnsi="Times New Roman" w:cs="Times New Roman"/>
                  <w:spacing w:val="-6"/>
                  <w:sz w:val="24"/>
                  <w:rPrChange w:id="69" w:author="Suretha Cruse" w:date="2023-11-18T15:30:00Z">
                    <w:rPr>
                      <w:spacing w:val="-6"/>
                      <w:sz w:val="24"/>
                    </w:rPr>
                  </w:rPrChange>
                </w:rPr>
                <w:t xml:space="preserve"> </w:t>
              </w:r>
              <w:r w:rsidR="00961444" w:rsidRPr="00961444">
                <w:rPr>
                  <w:rFonts w:ascii="Times New Roman" w:hAnsi="Times New Roman" w:cs="Times New Roman"/>
                  <w:sz w:val="24"/>
                  <w:rPrChange w:id="70" w:author="Suretha Cruse" w:date="2023-11-18T15:30:00Z">
                    <w:rPr>
                      <w:sz w:val="24"/>
                    </w:rPr>
                  </w:rPrChange>
                </w:rPr>
                <w:t>points</w:t>
              </w:r>
              <w:r w:rsidR="00961444" w:rsidRPr="00961444">
                <w:rPr>
                  <w:rFonts w:ascii="Times New Roman" w:hAnsi="Times New Roman" w:cs="Times New Roman"/>
                  <w:spacing w:val="-5"/>
                  <w:sz w:val="24"/>
                  <w:rPrChange w:id="71" w:author="Suretha Cruse" w:date="2023-11-18T15:30:00Z">
                    <w:rPr>
                      <w:spacing w:val="-5"/>
                      <w:sz w:val="24"/>
                    </w:rPr>
                  </w:rPrChange>
                </w:rPr>
                <w:t xml:space="preserve"> </w:t>
              </w:r>
              <w:r w:rsidR="00961444" w:rsidRPr="00961444">
                <w:rPr>
                  <w:rFonts w:ascii="Times New Roman" w:hAnsi="Times New Roman" w:cs="Times New Roman"/>
                  <w:sz w:val="24"/>
                  <w:rPrChange w:id="72" w:author="Suretha Cruse" w:date="2023-11-18T15:30:00Z">
                    <w:rPr>
                      <w:sz w:val="24"/>
                    </w:rPr>
                  </w:rPrChange>
                </w:rPr>
                <w:t>from</w:t>
              </w:r>
              <w:r w:rsidR="00961444" w:rsidRPr="00961444">
                <w:rPr>
                  <w:rFonts w:ascii="Times New Roman" w:hAnsi="Times New Roman" w:cs="Times New Roman"/>
                  <w:spacing w:val="-8"/>
                  <w:sz w:val="24"/>
                  <w:rPrChange w:id="73" w:author="Suretha Cruse" w:date="2023-11-18T15:30:00Z">
                    <w:rPr>
                      <w:spacing w:val="-8"/>
                      <w:sz w:val="24"/>
                    </w:rPr>
                  </w:rPrChange>
                </w:rPr>
                <w:t xml:space="preserve"> </w:t>
              </w:r>
              <w:r w:rsidR="00961444" w:rsidRPr="00961444">
                <w:rPr>
                  <w:rFonts w:ascii="Times New Roman" w:hAnsi="Times New Roman" w:cs="Times New Roman"/>
                  <w:sz w:val="24"/>
                  <w:rPrChange w:id="74" w:author="Suretha Cruse" w:date="2023-11-18T15:30:00Z">
                    <w:rPr>
                      <w:sz w:val="24"/>
                    </w:rPr>
                  </w:rPrChange>
                </w:rPr>
                <w:t>spending</w:t>
              </w:r>
              <w:r w:rsidR="00961444" w:rsidRPr="00961444">
                <w:rPr>
                  <w:rFonts w:ascii="Times New Roman" w:hAnsi="Times New Roman" w:cs="Times New Roman"/>
                  <w:spacing w:val="-6"/>
                  <w:sz w:val="24"/>
                  <w:rPrChange w:id="75" w:author="Suretha Cruse" w:date="2023-11-18T15:30:00Z">
                    <w:rPr>
                      <w:spacing w:val="-6"/>
                      <w:sz w:val="24"/>
                    </w:rPr>
                  </w:rPrChange>
                </w:rPr>
                <w:t xml:space="preserve"> </w:t>
              </w:r>
              <w:r w:rsidR="00961444" w:rsidRPr="00961444">
                <w:rPr>
                  <w:rFonts w:ascii="Times New Roman" w:hAnsi="Times New Roman" w:cs="Times New Roman"/>
                  <w:sz w:val="24"/>
                  <w:rPrChange w:id="76" w:author="Suretha Cruse" w:date="2023-11-18T15:30:00Z">
                    <w:rPr>
                      <w:sz w:val="24"/>
                    </w:rPr>
                  </w:rPrChange>
                </w:rPr>
                <w:t xml:space="preserve">on eligible </w:t>
              </w:r>
              <w:r w:rsidR="00961444" w:rsidRPr="00961444">
                <w:rPr>
                  <w:rFonts w:ascii="Times New Roman" w:hAnsi="Times New Roman" w:cs="Times New Roman"/>
                  <w:spacing w:val="-6"/>
                  <w:sz w:val="24"/>
                  <w:rPrChange w:id="77" w:author="Suretha Cruse" w:date="2023-11-18T15:30:00Z">
                    <w:rPr>
                      <w:spacing w:val="-6"/>
                      <w:sz w:val="24"/>
                    </w:rPr>
                  </w:rPrChange>
                </w:rPr>
                <w:t xml:space="preserve"> </w:t>
              </w:r>
              <w:r w:rsidR="00961444" w:rsidRPr="00961444">
                <w:rPr>
                  <w:rFonts w:ascii="Times New Roman" w:hAnsi="Times New Roman" w:cs="Times New Roman"/>
                  <w:sz w:val="24"/>
                  <w:rPrChange w:id="78" w:author="Suretha Cruse" w:date="2023-11-18T15:30:00Z">
                    <w:rPr>
                      <w:sz w:val="24"/>
                    </w:rPr>
                  </w:rPrChange>
                </w:rPr>
                <w:t>tourism events. Get more details from the Rewards section on the Saudi Rewards website.</w:t>
              </w:r>
            </w:ins>
            <w:del w:id="79" w:author="Suretha Cruse" w:date="2023-11-18T15:30:00Z">
              <w:r w:rsidRPr="00961444" w:rsidDel="00961444">
                <w:rPr>
                  <w:rFonts w:ascii="Times New Roman" w:eastAsia="Times New Roman" w:hAnsi="Times New Roman" w:cs="Times New Roman"/>
                  <w:sz w:val="24"/>
                  <w:szCs w:val="24"/>
                </w:rPr>
                <w:delText xml:space="preserve">You can earn points when you spend on tourism events and travel packages. Visit the </w:delText>
              </w:r>
            </w:del>
            <w:customXmlDelRangeStart w:id="80" w:author="Suretha Cruse" w:date="2023-11-18T15:30:00Z"/>
            <w:sdt>
              <w:sdtPr>
                <w:rPr>
                  <w:rFonts w:ascii="Times New Roman" w:hAnsi="Times New Roman" w:cs="Times New Roman"/>
                </w:rPr>
                <w:tag w:val="goog_rdk_1"/>
                <w:id w:val="2032911901"/>
              </w:sdtPr>
              <w:sdtContent>
                <w:customXmlDelRangeEnd w:id="80"/>
                <w:commentRangeStart w:id="81"/>
                <w:customXmlDelRangeStart w:id="82" w:author="Suretha Cruse" w:date="2023-11-18T15:30:00Z"/>
              </w:sdtContent>
            </w:sdt>
            <w:customXmlDelRangeEnd w:id="82"/>
            <w:del w:id="83" w:author="Suretha Cruse" w:date="2023-11-18T15:30:00Z">
              <w:r w:rsidRPr="00961444" w:rsidDel="00961444">
                <w:rPr>
                  <w:rFonts w:ascii="Times New Roman" w:eastAsia="Times New Roman" w:hAnsi="Times New Roman" w:cs="Times New Roman"/>
                  <w:sz w:val="24"/>
                  <w:szCs w:val="24"/>
                  <w:rPrChange w:id="84" w:author="Suretha Cruse" w:date="2023-11-18T15:30:00Z">
                    <w:rPr/>
                  </w:rPrChange>
                </w:rPr>
                <w:delText>About U</w:delText>
              </w:r>
              <w:commentRangeEnd w:id="81"/>
              <w:r w:rsidRPr="00961444" w:rsidDel="00961444">
                <w:rPr>
                  <w:rFonts w:ascii="Times New Roman" w:hAnsi="Times New Roman" w:cs="Times New Roman"/>
                  <w:rPrChange w:id="85" w:author="Suretha Cruse" w:date="2023-11-18T15:30:00Z">
                    <w:rPr/>
                  </w:rPrChange>
                </w:rPr>
                <w:commentReference w:id="81"/>
              </w:r>
              <w:r w:rsidRPr="00961444" w:rsidDel="00961444">
                <w:rPr>
                  <w:rFonts w:ascii="Times New Roman" w:eastAsia="Times New Roman" w:hAnsi="Times New Roman" w:cs="Times New Roman"/>
                  <w:sz w:val="24"/>
                  <w:szCs w:val="24"/>
                </w:rPr>
                <w:delText>s Saudi Rewards page to get details.</w:delText>
              </w:r>
            </w:del>
          </w:p>
        </w:tc>
      </w:tr>
      <w:tr w:rsidR="00AE3EA3" w14:paraId="355CAAF9" w14:textId="77777777" w:rsidTr="32285DD2">
        <w:trPr>
          <w:trHeight w:val="1720"/>
        </w:trPr>
        <w:tc>
          <w:tcPr>
            <w:tcW w:w="1290" w:type="dxa"/>
            <w:shd w:val="clear" w:color="auto" w:fill="auto"/>
            <w:tcMar>
              <w:top w:w="20" w:type="dxa"/>
              <w:left w:w="20" w:type="dxa"/>
              <w:bottom w:w="100" w:type="dxa"/>
              <w:right w:w="20" w:type="dxa"/>
            </w:tcMar>
            <w:vAlign w:val="center"/>
          </w:tcPr>
          <w:p w14:paraId="0000004D"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4E"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long does it take for my account to reflect my new points? </w:t>
            </w:r>
          </w:p>
        </w:tc>
        <w:tc>
          <w:tcPr>
            <w:tcW w:w="6000" w:type="dxa"/>
            <w:shd w:val="clear" w:color="auto" w:fill="auto"/>
            <w:tcMar>
              <w:top w:w="20" w:type="dxa"/>
              <w:left w:w="20" w:type="dxa"/>
              <w:bottom w:w="100" w:type="dxa"/>
              <w:right w:w="20" w:type="dxa"/>
            </w:tcMar>
            <w:vAlign w:val="center"/>
          </w:tcPr>
          <w:p w14:paraId="0000004F" w14:textId="77777777" w:rsidR="00AE3EA3" w:rsidRDefault="00494088">
            <w:pPr>
              <w:widowControl w:val="0"/>
              <w:rPr>
                <w:rFonts w:ascii="Times New Roman" w:eastAsia="Times New Roman" w:hAnsi="Times New Roman" w:cs="Times New Roman"/>
                <w:sz w:val="24"/>
                <w:szCs w:val="24"/>
              </w:rPr>
            </w:pPr>
            <w:r w:rsidRPr="32285DD2">
              <w:rPr>
                <w:rFonts w:ascii="Times New Roman" w:eastAsia="Times New Roman" w:hAnsi="Times New Roman" w:cs="Times New Roman"/>
                <w:sz w:val="24"/>
                <w:szCs w:val="24"/>
              </w:rPr>
              <w:t xml:space="preserve">Every Saudi Rewards partner is different. The time it takes for the points you’ve earned to show up in your account will vary depending on the partner and transaction type. Some partners may take up to 30 days. If you have any concerns, contact the Call Center and share your mobile number and transaction details with an agent so they can advise you on the rules and timeline of your specific transaction. Call </w:t>
            </w:r>
            <w:sdt>
              <w:sdtPr>
                <w:tag w:val="goog_rdk_2"/>
                <w:id w:val="-1530712633"/>
                <w:placeholder>
                  <w:docPart w:val="DefaultPlaceholder_1081868574"/>
                </w:placeholder>
              </w:sdtPr>
              <w:sdtContent>
                <w:commentRangeStart w:id="86"/>
              </w:sdtContent>
            </w:sdt>
            <w:sdt>
              <w:sdtPr>
                <w:tag w:val="goog_rdk_3"/>
                <w:id w:val="1876197486"/>
                <w:placeholder>
                  <w:docPart w:val="DefaultPlaceholder_1081868574"/>
                </w:placeholder>
              </w:sdtPr>
              <w:sdtContent/>
            </w:sdt>
            <w:r w:rsidRPr="32285DD2">
              <w:rPr>
                <w:rFonts w:ascii="Times New Roman" w:eastAsia="Times New Roman" w:hAnsi="Times New Roman" w:cs="Times New Roman"/>
                <w:sz w:val="24"/>
                <w:szCs w:val="24"/>
              </w:rPr>
              <w:t>930</w:t>
            </w:r>
            <w:commentRangeEnd w:id="86"/>
            <w:r>
              <w:rPr>
                <w:rStyle w:val="CommentReference"/>
              </w:rPr>
              <w:commentReference w:id="86"/>
            </w:r>
            <w:r w:rsidRPr="32285DD2">
              <w:rPr>
                <w:rFonts w:ascii="Times New Roman" w:eastAsia="Times New Roman" w:hAnsi="Times New Roman" w:cs="Times New Roman"/>
                <w:sz w:val="24"/>
                <w:szCs w:val="24"/>
              </w:rPr>
              <w:t xml:space="preserve"> in Saudi or +966 9200 00890 for international callers, or email </w:t>
            </w:r>
            <w:hyperlink r:id="rId13">
              <w:r w:rsidRPr="32285DD2">
                <w:rPr>
                  <w:rFonts w:ascii="Times New Roman" w:eastAsia="Times New Roman" w:hAnsi="Times New Roman" w:cs="Times New Roman"/>
                  <w:color w:val="1155CC"/>
                  <w:sz w:val="24"/>
                  <w:szCs w:val="24"/>
                  <w:u w:val="single"/>
                </w:rPr>
                <w:t>ask@visitsaudi.com</w:t>
              </w:r>
            </w:hyperlink>
            <w:r w:rsidRPr="32285DD2">
              <w:rPr>
                <w:rFonts w:ascii="Times New Roman" w:eastAsia="Times New Roman" w:hAnsi="Times New Roman" w:cs="Times New Roman"/>
                <w:sz w:val="24"/>
                <w:szCs w:val="24"/>
              </w:rPr>
              <w:t>.</w:t>
            </w:r>
          </w:p>
        </w:tc>
      </w:tr>
      <w:tr w:rsidR="00AE3EA3" w14:paraId="65A29F17" w14:textId="77777777" w:rsidTr="32285DD2">
        <w:trPr>
          <w:trHeight w:val="760"/>
        </w:trPr>
        <w:tc>
          <w:tcPr>
            <w:tcW w:w="1290" w:type="dxa"/>
            <w:shd w:val="clear" w:color="auto" w:fill="auto"/>
            <w:tcMar>
              <w:top w:w="20" w:type="dxa"/>
              <w:left w:w="20" w:type="dxa"/>
              <w:bottom w:w="100" w:type="dxa"/>
              <w:right w:w="20" w:type="dxa"/>
            </w:tcMar>
            <w:vAlign w:val="center"/>
          </w:tcPr>
          <w:p w14:paraId="00000050"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Earn Points</w:t>
            </w:r>
          </w:p>
        </w:tc>
        <w:tc>
          <w:tcPr>
            <w:tcW w:w="2085" w:type="dxa"/>
            <w:shd w:val="clear" w:color="auto" w:fill="auto"/>
            <w:tcMar>
              <w:top w:w="20" w:type="dxa"/>
              <w:left w:w="20" w:type="dxa"/>
              <w:bottom w:w="100" w:type="dxa"/>
              <w:right w:w="20" w:type="dxa"/>
            </w:tcMar>
            <w:vAlign w:val="center"/>
          </w:tcPr>
          <w:p w14:paraId="00000051"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Saudi Rewards partners?</w:t>
            </w:r>
          </w:p>
        </w:tc>
        <w:tc>
          <w:tcPr>
            <w:tcW w:w="6000" w:type="dxa"/>
            <w:shd w:val="clear" w:color="auto" w:fill="auto"/>
            <w:tcMar>
              <w:top w:w="20" w:type="dxa"/>
              <w:left w:w="20" w:type="dxa"/>
              <w:bottom w:w="100" w:type="dxa"/>
              <w:right w:w="20" w:type="dxa"/>
            </w:tcMar>
            <w:vAlign w:val="center"/>
          </w:tcPr>
          <w:p w14:paraId="00000052"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Saudi Rewards member, you’re in good company. View all participating partners and offers on the </w:t>
            </w:r>
            <w:sdt>
              <w:sdtPr>
                <w:tag w:val="goog_rdk_4"/>
                <w:id w:val="2117017909"/>
              </w:sdtPr>
              <w:sdtContent>
                <w:commentRangeStart w:id="87"/>
              </w:sdtContent>
            </w:sdt>
            <w:r>
              <w:rPr>
                <w:rFonts w:ascii="Times New Roman" w:eastAsia="Times New Roman" w:hAnsi="Times New Roman" w:cs="Times New Roman"/>
                <w:sz w:val="24"/>
                <w:szCs w:val="24"/>
              </w:rPr>
              <w:t>Rewards page</w:t>
            </w:r>
            <w:commentRangeEnd w:id="87"/>
            <w:r>
              <w:commentReference w:id="87"/>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Who knows — taking a look at your options might even inspire you to try something new!</w:t>
            </w:r>
          </w:p>
        </w:tc>
      </w:tr>
      <w:tr w:rsidR="00AE3EA3" w14:paraId="5F4ED3A2" w14:textId="77777777" w:rsidTr="32285DD2">
        <w:trPr>
          <w:trHeight w:val="1717"/>
        </w:trPr>
        <w:tc>
          <w:tcPr>
            <w:tcW w:w="1290" w:type="dxa"/>
            <w:shd w:val="clear" w:color="auto" w:fill="auto"/>
            <w:tcMar>
              <w:top w:w="20" w:type="dxa"/>
              <w:left w:w="20" w:type="dxa"/>
              <w:bottom w:w="100" w:type="dxa"/>
              <w:right w:w="20" w:type="dxa"/>
            </w:tcMar>
            <w:vAlign w:val="center"/>
          </w:tcPr>
          <w:p w14:paraId="00000053"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54"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long are my points valid?</w:t>
            </w:r>
          </w:p>
        </w:tc>
        <w:tc>
          <w:tcPr>
            <w:tcW w:w="6000" w:type="dxa"/>
            <w:shd w:val="clear" w:color="auto" w:fill="auto"/>
            <w:tcMar>
              <w:top w:w="20" w:type="dxa"/>
              <w:left w:w="20" w:type="dxa"/>
              <w:bottom w:w="100" w:type="dxa"/>
              <w:right w:w="20" w:type="dxa"/>
            </w:tcMar>
            <w:vAlign w:val="center"/>
          </w:tcPr>
          <w:p w14:paraId="00000055"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Points are valid for different amounts of time, depending on your Saudi Rewards tier. To find out more, visit the </w:t>
            </w:r>
            <w:sdt>
              <w:sdtPr>
                <w:tag w:val="goog_rdk_5"/>
                <w:id w:val="1434237668"/>
              </w:sdtPr>
              <w:sdtContent>
                <w:commentRangeStart w:id="88"/>
              </w:sdtContent>
            </w:sdt>
            <w:r>
              <w:rPr>
                <w:rFonts w:ascii="Times New Roman" w:eastAsia="Times New Roman" w:hAnsi="Times New Roman" w:cs="Times New Roman"/>
                <w:sz w:val="24"/>
                <w:szCs w:val="24"/>
              </w:rPr>
              <w:t>Membership Tiers page</w:t>
            </w:r>
            <w:commentRangeEnd w:id="88"/>
            <w:r>
              <w:commentReference w:id="88"/>
            </w:r>
            <w:r>
              <w:rPr>
                <w:rFonts w:ascii="Times New Roman" w:eastAsia="Times New Roman" w:hAnsi="Times New Roman" w:cs="Times New Roman"/>
                <w:sz w:val="24"/>
                <w:szCs w:val="24"/>
              </w:rPr>
              <w:t>.</w:t>
            </w:r>
          </w:p>
        </w:tc>
      </w:tr>
      <w:tr w:rsidR="00AE3EA3" w14:paraId="6E19C60A" w14:textId="77777777" w:rsidTr="32285DD2">
        <w:trPr>
          <w:trHeight w:val="760"/>
        </w:trPr>
        <w:tc>
          <w:tcPr>
            <w:tcW w:w="1290" w:type="dxa"/>
            <w:shd w:val="clear" w:color="auto" w:fill="auto"/>
            <w:tcMar>
              <w:top w:w="20" w:type="dxa"/>
              <w:left w:w="20" w:type="dxa"/>
              <w:bottom w:w="100" w:type="dxa"/>
              <w:right w:w="20" w:type="dxa"/>
            </w:tcMar>
            <w:vAlign w:val="center"/>
          </w:tcPr>
          <w:p w14:paraId="00000056"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57"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buy points with cash?</w:t>
            </w:r>
          </w:p>
        </w:tc>
        <w:tc>
          <w:tcPr>
            <w:tcW w:w="6000" w:type="dxa"/>
            <w:shd w:val="clear" w:color="auto" w:fill="auto"/>
            <w:tcMar>
              <w:top w:w="20" w:type="dxa"/>
              <w:left w:w="20" w:type="dxa"/>
              <w:bottom w:w="100" w:type="dxa"/>
              <w:right w:w="20" w:type="dxa"/>
            </w:tcMar>
            <w:vAlign w:val="center"/>
          </w:tcPr>
          <w:p w14:paraId="00000058"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things money can’t buy — like points, which are not available for purchase. </w:t>
            </w:r>
          </w:p>
        </w:tc>
      </w:tr>
      <w:tr w:rsidR="00AE3EA3" w14:paraId="6DCF65D1" w14:textId="77777777" w:rsidTr="32285DD2">
        <w:trPr>
          <w:trHeight w:val="760"/>
        </w:trPr>
        <w:tc>
          <w:tcPr>
            <w:tcW w:w="1290" w:type="dxa"/>
            <w:shd w:val="clear" w:color="auto" w:fill="auto"/>
            <w:tcMar>
              <w:top w:w="20" w:type="dxa"/>
              <w:left w:w="20" w:type="dxa"/>
              <w:bottom w:w="100" w:type="dxa"/>
              <w:right w:w="20" w:type="dxa"/>
            </w:tcMar>
            <w:vAlign w:val="center"/>
          </w:tcPr>
          <w:p w14:paraId="00000059"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Earn Points</w:t>
            </w:r>
          </w:p>
        </w:tc>
        <w:tc>
          <w:tcPr>
            <w:tcW w:w="2085" w:type="dxa"/>
            <w:shd w:val="clear" w:color="auto" w:fill="auto"/>
            <w:tcMar>
              <w:top w:w="20" w:type="dxa"/>
              <w:left w:w="20" w:type="dxa"/>
              <w:bottom w:w="100" w:type="dxa"/>
              <w:right w:w="20" w:type="dxa"/>
            </w:tcMar>
            <w:vAlign w:val="center"/>
          </w:tcPr>
          <w:p w14:paraId="0000005A"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my earned, redeemed and expired points balance?</w:t>
            </w:r>
          </w:p>
        </w:tc>
        <w:tc>
          <w:tcPr>
            <w:tcW w:w="6000" w:type="dxa"/>
            <w:shd w:val="clear" w:color="auto" w:fill="auto"/>
            <w:tcMar>
              <w:top w:w="20" w:type="dxa"/>
              <w:left w:w="20" w:type="dxa"/>
              <w:bottom w:w="100" w:type="dxa"/>
              <w:right w:w="20" w:type="dxa"/>
            </w:tcMar>
            <w:vAlign w:val="center"/>
          </w:tcPr>
          <w:p w14:paraId="0000005B"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points balance is viewable at any time on your My Account page, and you’ll be emailed a statement monthly.</w:t>
            </w:r>
          </w:p>
        </w:tc>
      </w:tr>
    </w:tbl>
    <w:p w14:paraId="0000005C" w14:textId="77777777" w:rsidR="00AE3EA3" w:rsidRDefault="00AE3EA3">
      <w:pPr>
        <w:widowControl w:val="0"/>
        <w:rPr>
          <w:rFonts w:ascii="Times New Roman" w:eastAsia="Times New Roman" w:hAnsi="Times New Roman" w:cs="Times New Roman"/>
          <w:sz w:val="24"/>
          <w:szCs w:val="24"/>
        </w:rPr>
      </w:pPr>
    </w:p>
    <w:p w14:paraId="0000005D"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Redeem Points</w:t>
      </w:r>
    </w:p>
    <w:p w14:paraId="0000005E" w14:textId="77777777" w:rsidR="00AE3EA3" w:rsidRDefault="00AE3EA3">
      <w:pPr>
        <w:spacing w:line="240" w:lineRule="auto"/>
        <w:rPr>
          <w:rFonts w:ascii="Times New Roman" w:eastAsia="Times New Roman" w:hAnsi="Times New Roman" w:cs="Times New Roman"/>
          <w:sz w:val="24"/>
          <w:szCs w:val="24"/>
        </w:rPr>
      </w:pPr>
    </w:p>
    <w:tbl>
      <w:tblPr>
        <w:tblStyle w:val="a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AE3EA3" w14:paraId="1AAA79D2" w14:textId="77777777">
        <w:trPr>
          <w:trHeight w:val="1075"/>
        </w:trPr>
        <w:tc>
          <w:tcPr>
            <w:tcW w:w="1290" w:type="dxa"/>
            <w:shd w:val="clear" w:color="auto" w:fill="auto"/>
            <w:tcMar>
              <w:top w:w="20" w:type="dxa"/>
              <w:left w:w="20" w:type="dxa"/>
              <w:bottom w:w="100" w:type="dxa"/>
              <w:right w:w="20" w:type="dxa"/>
            </w:tcMar>
            <w:vAlign w:val="center"/>
          </w:tcPr>
          <w:p w14:paraId="0000005F"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Redeem Points</w:t>
            </w:r>
          </w:p>
        </w:tc>
        <w:tc>
          <w:tcPr>
            <w:tcW w:w="2085" w:type="dxa"/>
            <w:shd w:val="clear" w:color="auto" w:fill="auto"/>
            <w:tcMar>
              <w:top w:w="20" w:type="dxa"/>
              <w:left w:w="20" w:type="dxa"/>
              <w:bottom w:w="100" w:type="dxa"/>
              <w:right w:w="20" w:type="dxa"/>
            </w:tcMar>
            <w:vAlign w:val="center"/>
          </w:tcPr>
          <w:p w14:paraId="00000060"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Saudi Rewards redemption partners?</w:t>
            </w:r>
          </w:p>
        </w:tc>
        <w:tc>
          <w:tcPr>
            <w:tcW w:w="6000" w:type="dxa"/>
            <w:shd w:val="clear" w:color="auto" w:fill="auto"/>
            <w:tcMar>
              <w:top w:w="20" w:type="dxa"/>
              <w:left w:w="20" w:type="dxa"/>
              <w:bottom w:w="100" w:type="dxa"/>
              <w:right w:w="20" w:type="dxa"/>
            </w:tcMar>
            <w:vAlign w:val="center"/>
          </w:tcPr>
          <w:p w14:paraId="00000061"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Saudi Rewards redemption partners are so special, we can’t tell you about them here. But visit the </w:t>
            </w:r>
            <w:sdt>
              <w:sdtPr>
                <w:tag w:val="goog_rdk_6"/>
                <w:id w:val="-1862044152"/>
              </w:sdtPr>
              <w:sdtContent>
                <w:commentRangeStart w:id="89"/>
              </w:sdtContent>
            </w:sdt>
            <w:r>
              <w:rPr>
                <w:rFonts w:ascii="Times New Roman" w:eastAsia="Times New Roman" w:hAnsi="Times New Roman" w:cs="Times New Roman"/>
                <w:sz w:val="24"/>
                <w:szCs w:val="24"/>
              </w:rPr>
              <w:t>Rewards pag</w:t>
            </w:r>
            <w:commentRangeEnd w:id="89"/>
            <w:r>
              <w:commentReference w:id="89"/>
            </w:r>
            <w:r>
              <w:rPr>
                <w:rFonts w:ascii="Times New Roman" w:eastAsia="Times New Roman" w:hAnsi="Times New Roman" w:cs="Times New Roman"/>
                <w:sz w:val="24"/>
                <w:szCs w:val="24"/>
              </w:rPr>
              <w:t>e, and you can explore them all.</w:t>
            </w:r>
          </w:p>
        </w:tc>
      </w:tr>
      <w:tr w:rsidR="00AE3EA3" w14:paraId="67D21BCB" w14:textId="77777777">
        <w:trPr>
          <w:trHeight w:val="760"/>
        </w:trPr>
        <w:tc>
          <w:tcPr>
            <w:tcW w:w="1290" w:type="dxa"/>
            <w:shd w:val="clear" w:color="auto" w:fill="auto"/>
            <w:tcMar>
              <w:top w:w="20" w:type="dxa"/>
              <w:left w:w="20" w:type="dxa"/>
              <w:bottom w:w="100" w:type="dxa"/>
              <w:right w:w="20" w:type="dxa"/>
            </w:tcMar>
            <w:vAlign w:val="center"/>
          </w:tcPr>
          <w:p w14:paraId="00000062"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Redeem Points</w:t>
            </w:r>
          </w:p>
        </w:tc>
        <w:tc>
          <w:tcPr>
            <w:tcW w:w="2085" w:type="dxa"/>
            <w:shd w:val="clear" w:color="auto" w:fill="auto"/>
            <w:tcMar>
              <w:top w:w="20" w:type="dxa"/>
              <w:left w:w="20" w:type="dxa"/>
              <w:bottom w:w="100" w:type="dxa"/>
              <w:right w:w="20" w:type="dxa"/>
            </w:tcMar>
            <w:vAlign w:val="center"/>
          </w:tcPr>
          <w:p w14:paraId="00000063"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any other redemption partners?</w:t>
            </w:r>
          </w:p>
        </w:tc>
        <w:tc>
          <w:tcPr>
            <w:tcW w:w="6000" w:type="dxa"/>
            <w:shd w:val="clear" w:color="auto" w:fill="auto"/>
            <w:tcMar>
              <w:top w:w="20" w:type="dxa"/>
              <w:left w:w="20" w:type="dxa"/>
              <w:bottom w:w="100" w:type="dxa"/>
              <w:right w:w="20" w:type="dxa"/>
            </w:tcMar>
            <w:vAlign w:val="center"/>
          </w:tcPr>
          <w:p w14:paraId="00000064"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redemption partners are listed on the</w:t>
            </w:r>
            <w:sdt>
              <w:sdtPr>
                <w:tag w:val="goog_rdk_7"/>
                <w:id w:val="840972010"/>
              </w:sdtPr>
              <w:sdtContent>
                <w:commentRangeStart w:id="90"/>
              </w:sdtContent>
            </w:sdt>
            <w:r>
              <w:rPr>
                <w:rFonts w:ascii="Times New Roman" w:eastAsia="Times New Roman" w:hAnsi="Times New Roman" w:cs="Times New Roman"/>
                <w:sz w:val="24"/>
                <w:szCs w:val="24"/>
              </w:rPr>
              <w:t xml:space="preserve"> Rewards page</w:t>
            </w:r>
            <w:commentRangeEnd w:id="90"/>
            <w:r>
              <w:commentReference w:id="90"/>
            </w:r>
            <w:r>
              <w:rPr>
                <w:rFonts w:ascii="Times New Roman" w:eastAsia="Times New Roman" w:hAnsi="Times New Roman" w:cs="Times New Roman"/>
                <w:sz w:val="24"/>
                <w:szCs w:val="24"/>
              </w:rPr>
              <w:t xml:space="preserve">. Check it out to explore all of your redemption options. </w:t>
            </w:r>
          </w:p>
        </w:tc>
      </w:tr>
      <w:tr w:rsidR="00AE3EA3" w14:paraId="02813C4D" w14:textId="77777777">
        <w:trPr>
          <w:trHeight w:val="1075"/>
        </w:trPr>
        <w:tc>
          <w:tcPr>
            <w:tcW w:w="1290" w:type="dxa"/>
            <w:shd w:val="clear" w:color="auto" w:fill="auto"/>
            <w:tcMar>
              <w:top w:w="20" w:type="dxa"/>
              <w:left w:w="20" w:type="dxa"/>
              <w:bottom w:w="100" w:type="dxa"/>
              <w:right w:w="20" w:type="dxa"/>
            </w:tcMar>
            <w:vAlign w:val="center"/>
          </w:tcPr>
          <w:p w14:paraId="00000065"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Redeem Points</w:t>
            </w:r>
          </w:p>
        </w:tc>
        <w:tc>
          <w:tcPr>
            <w:tcW w:w="2085" w:type="dxa"/>
            <w:shd w:val="clear" w:color="auto" w:fill="auto"/>
            <w:tcMar>
              <w:top w:w="20" w:type="dxa"/>
              <w:left w:w="20" w:type="dxa"/>
              <w:bottom w:w="100" w:type="dxa"/>
              <w:right w:w="20" w:type="dxa"/>
            </w:tcMar>
            <w:vAlign w:val="center"/>
          </w:tcPr>
          <w:p w14:paraId="00000066"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if I redeemed my points for a voucher, but now I would like to cancel it?</w:t>
            </w:r>
          </w:p>
        </w:tc>
        <w:tc>
          <w:tcPr>
            <w:tcW w:w="6000" w:type="dxa"/>
            <w:shd w:val="clear" w:color="auto" w:fill="auto"/>
            <w:tcMar>
              <w:top w:w="20" w:type="dxa"/>
              <w:left w:w="20" w:type="dxa"/>
              <w:bottom w:w="100" w:type="dxa"/>
              <w:right w:w="20" w:type="dxa"/>
            </w:tcMar>
            <w:vAlign w:val="center"/>
          </w:tcPr>
          <w:p w14:paraId="00000067" w14:textId="3F2994FF"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claimed vouchers are not refundable and may not be canceled.</w:t>
            </w:r>
            <w:ins w:id="91" w:author="Suretha Cruse" w:date="2023-11-18T15:32:00Z">
              <w:r w:rsidR="00961444">
                <w:rPr>
                  <w:rFonts w:ascii="Times New Roman" w:eastAsia="Times New Roman" w:hAnsi="Times New Roman" w:cs="Times New Roman"/>
                  <w:sz w:val="24"/>
                  <w:szCs w:val="24"/>
                </w:rPr>
                <w:t xml:space="preserve"> </w:t>
              </w:r>
              <w:r w:rsidR="00961444" w:rsidRPr="00961444">
                <w:rPr>
                  <w:rFonts w:ascii="Times New Roman" w:hAnsi="Times New Roman" w:cs="Times New Roman"/>
                  <w:spacing w:val="-2"/>
                  <w:sz w:val="24"/>
                  <w:rPrChange w:id="92" w:author="Suretha Cruse" w:date="2023-11-18T15:32:00Z">
                    <w:rPr>
                      <w:spacing w:val="-2"/>
                      <w:sz w:val="24"/>
                    </w:rPr>
                  </w:rPrChange>
                </w:rPr>
                <w:t xml:space="preserve">Be sure to check each redemption offer as </w:t>
              </w:r>
              <w:r w:rsidR="00961444">
                <w:rPr>
                  <w:rFonts w:ascii="Times New Roman" w:hAnsi="Times New Roman" w:cs="Times New Roman"/>
                  <w:spacing w:val="-2"/>
                  <w:sz w:val="24"/>
                </w:rPr>
                <w:t>usage rules and restrict</w:t>
              </w:r>
            </w:ins>
            <w:ins w:id="93" w:author="Suretha Cruse" w:date="2023-11-18T15:33:00Z">
              <w:r w:rsidR="00961444">
                <w:rPr>
                  <w:rFonts w:ascii="Times New Roman" w:hAnsi="Times New Roman" w:cs="Times New Roman"/>
                  <w:spacing w:val="-2"/>
                  <w:sz w:val="24"/>
                </w:rPr>
                <w:t xml:space="preserve">ions </w:t>
              </w:r>
            </w:ins>
            <w:ins w:id="94" w:author="Suretha Cruse" w:date="2023-11-18T15:32:00Z">
              <w:r w:rsidR="00961444" w:rsidRPr="00961444">
                <w:rPr>
                  <w:rFonts w:ascii="Times New Roman" w:hAnsi="Times New Roman" w:cs="Times New Roman"/>
                  <w:spacing w:val="-2"/>
                  <w:sz w:val="24"/>
                  <w:rPrChange w:id="95" w:author="Suretha Cruse" w:date="2023-11-18T15:32:00Z">
                    <w:rPr>
                      <w:spacing w:val="-2"/>
                      <w:sz w:val="24"/>
                    </w:rPr>
                  </w:rPrChange>
                </w:rPr>
                <w:t>may differ depending on the reward.</w:t>
              </w:r>
            </w:ins>
          </w:p>
        </w:tc>
      </w:tr>
      <w:tr w:rsidR="00AE3EA3" w14:paraId="32F30B9F" w14:textId="77777777">
        <w:trPr>
          <w:trHeight w:val="1705"/>
        </w:trPr>
        <w:tc>
          <w:tcPr>
            <w:tcW w:w="1290" w:type="dxa"/>
            <w:shd w:val="clear" w:color="auto" w:fill="auto"/>
            <w:tcMar>
              <w:top w:w="20" w:type="dxa"/>
              <w:left w:w="20" w:type="dxa"/>
              <w:bottom w:w="100" w:type="dxa"/>
              <w:right w:w="20" w:type="dxa"/>
            </w:tcMar>
            <w:vAlign w:val="center"/>
          </w:tcPr>
          <w:p w14:paraId="00000068"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Redeem Points</w:t>
            </w:r>
          </w:p>
        </w:tc>
        <w:tc>
          <w:tcPr>
            <w:tcW w:w="2085" w:type="dxa"/>
            <w:shd w:val="clear" w:color="auto" w:fill="auto"/>
            <w:tcMar>
              <w:top w:w="20" w:type="dxa"/>
              <w:left w:w="20" w:type="dxa"/>
              <w:bottom w:w="100" w:type="dxa"/>
              <w:right w:w="20" w:type="dxa"/>
            </w:tcMar>
            <w:vAlign w:val="center"/>
          </w:tcPr>
          <w:p w14:paraId="00000069" w14:textId="77777777" w:rsidR="00AE3EA3" w:rsidRDefault="00494088">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Can I redeem points at the partner store, or must redemption be done within the Saudi Rewards website?</w:t>
            </w:r>
          </w:p>
        </w:tc>
        <w:tc>
          <w:tcPr>
            <w:tcW w:w="6000" w:type="dxa"/>
            <w:shd w:val="clear" w:color="auto" w:fill="auto"/>
            <w:tcMar>
              <w:top w:w="20" w:type="dxa"/>
              <w:left w:w="20" w:type="dxa"/>
              <w:bottom w:w="100" w:type="dxa"/>
              <w:right w:w="20" w:type="dxa"/>
            </w:tcMar>
            <w:vAlign w:val="center"/>
          </w:tcPr>
          <w:p w14:paraId="0000006A" w14:textId="5B0AE4BB" w:rsidR="00AE3EA3" w:rsidRDefault="00494088">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Points </w:t>
            </w:r>
            <w:r>
              <w:rPr>
                <w:rFonts w:ascii="Times New Roman" w:eastAsia="Times New Roman" w:hAnsi="Times New Roman" w:cs="Times New Roman"/>
                <w:sz w:val="24"/>
                <w:szCs w:val="24"/>
              </w:rPr>
              <w:t>can be redeemed right here on the Saudi Rewards website</w:t>
            </w:r>
            <w:r>
              <w:rPr>
                <w:rFonts w:ascii="Times New Roman" w:eastAsia="Times New Roman" w:hAnsi="Times New Roman" w:cs="Times New Roman"/>
                <w:sz w:val="24"/>
                <w:szCs w:val="24"/>
                <w:highlight w:val="white"/>
              </w:rPr>
              <w:t>.</w:t>
            </w:r>
            <w:r>
              <w:rPr>
                <w:rFonts w:ascii="Times New Roman" w:eastAsia="Times New Roman" w:hAnsi="Times New Roman" w:cs="Times New Roman"/>
                <w:b/>
                <w:sz w:val="24"/>
                <w:szCs w:val="24"/>
                <w:highlight w:val="white"/>
              </w:rPr>
              <w:t xml:space="preserve"> </w:t>
            </w:r>
            <w:ins w:id="96" w:author="Suretha Cruse" w:date="2023-11-18T15:34:00Z">
              <w:r w:rsidR="00961444">
                <w:rPr>
                  <w:rFonts w:ascii="Times New Roman" w:eastAsia="Times New Roman" w:hAnsi="Times New Roman" w:cs="Times New Roman"/>
                  <w:bCs/>
                  <w:sz w:val="24"/>
                  <w:szCs w:val="24"/>
                  <w:highlight w:val="white"/>
                </w:rPr>
                <w:t xml:space="preserve">Rewards, including </w:t>
              </w:r>
            </w:ins>
            <w:r>
              <w:rPr>
                <w:rFonts w:ascii="Times New Roman" w:eastAsia="Times New Roman" w:hAnsi="Times New Roman" w:cs="Times New Roman"/>
                <w:sz w:val="24"/>
                <w:szCs w:val="24"/>
                <w:highlight w:val="white"/>
              </w:rPr>
              <w:t xml:space="preserve">Vouchers can be used in stores, online or both. Please check your </w:t>
            </w:r>
            <w:ins w:id="97" w:author="Suretha Cruse" w:date="2023-11-18T15:34:00Z">
              <w:r w:rsidR="00961444">
                <w:rPr>
                  <w:rFonts w:ascii="Times New Roman" w:eastAsia="Times New Roman" w:hAnsi="Times New Roman" w:cs="Times New Roman"/>
                  <w:sz w:val="24"/>
                  <w:szCs w:val="24"/>
                  <w:highlight w:val="white"/>
                </w:rPr>
                <w:t>reward</w:t>
              </w:r>
            </w:ins>
            <w:ins w:id="98" w:author="Suretha Cruse" w:date="2023-11-18T15:35:00Z">
              <w:r w:rsidR="00961444">
                <w:rPr>
                  <w:rFonts w:ascii="Times New Roman" w:eastAsia="Times New Roman" w:hAnsi="Times New Roman" w:cs="Times New Roman"/>
                  <w:sz w:val="24"/>
                  <w:szCs w:val="24"/>
                  <w:highlight w:val="white"/>
                </w:rPr>
                <w:t xml:space="preserve"> </w:t>
              </w:r>
            </w:ins>
            <w:del w:id="99" w:author="Suretha Cruse" w:date="2023-11-18T15:35:00Z">
              <w:r w:rsidDel="00961444">
                <w:rPr>
                  <w:rFonts w:ascii="Times New Roman" w:eastAsia="Times New Roman" w:hAnsi="Times New Roman" w:cs="Times New Roman"/>
                  <w:sz w:val="24"/>
                  <w:szCs w:val="24"/>
                  <w:highlight w:val="white"/>
                </w:rPr>
                <w:delText xml:space="preserve">voucher </w:delText>
              </w:r>
            </w:del>
            <w:r>
              <w:rPr>
                <w:rFonts w:ascii="Times New Roman" w:eastAsia="Times New Roman" w:hAnsi="Times New Roman" w:cs="Times New Roman"/>
                <w:sz w:val="24"/>
                <w:szCs w:val="24"/>
                <w:highlight w:val="white"/>
              </w:rPr>
              <w:t>details to determine the right option for you.</w:t>
            </w:r>
            <w:ins w:id="100" w:author="Suretha Cruse" w:date="2023-11-18T15:34:00Z">
              <w:r w:rsidR="00961444">
                <w:rPr>
                  <w:rFonts w:ascii="Times New Roman" w:eastAsia="Times New Roman" w:hAnsi="Times New Roman" w:cs="Times New Roman"/>
                  <w:sz w:val="24"/>
                  <w:szCs w:val="24"/>
                  <w:highlight w:val="white"/>
                </w:rPr>
                <w:t xml:space="preserve"> </w:t>
              </w:r>
            </w:ins>
          </w:p>
        </w:tc>
      </w:tr>
      <w:tr w:rsidR="00AE3EA3" w14:paraId="3111AEB4" w14:textId="77777777">
        <w:trPr>
          <w:trHeight w:val="1060"/>
        </w:trPr>
        <w:tc>
          <w:tcPr>
            <w:tcW w:w="1290" w:type="dxa"/>
            <w:shd w:val="clear" w:color="auto" w:fill="auto"/>
            <w:tcMar>
              <w:top w:w="20" w:type="dxa"/>
              <w:left w:w="20" w:type="dxa"/>
              <w:bottom w:w="100" w:type="dxa"/>
              <w:right w:w="20" w:type="dxa"/>
            </w:tcMar>
            <w:vAlign w:val="center"/>
          </w:tcPr>
          <w:p w14:paraId="0000006B"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Redeem Points</w:t>
            </w:r>
          </w:p>
        </w:tc>
        <w:tc>
          <w:tcPr>
            <w:tcW w:w="2085" w:type="dxa"/>
            <w:shd w:val="clear" w:color="auto" w:fill="auto"/>
            <w:tcMar>
              <w:top w:w="20" w:type="dxa"/>
              <w:left w:w="20" w:type="dxa"/>
              <w:bottom w:w="100" w:type="dxa"/>
              <w:right w:w="20" w:type="dxa"/>
            </w:tcMar>
            <w:vAlign w:val="center"/>
          </w:tcPr>
          <w:p w14:paraId="0000006C"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I need a minimum points balance to be able to redeem?</w:t>
            </w:r>
          </w:p>
        </w:tc>
        <w:tc>
          <w:tcPr>
            <w:tcW w:w="6000" w:type="dxa"/>
            <w:shd w:val="clear" w:color="auto" w:fill="auto"/>
            <w:tcMar>
              <w:top w:w="20" w:type="dxa"/>
              <w:left w:w="20" w:type="dxa"/>
              <w:bottom w:w="100" w:type="dxa"/>
              <w:right w:w="20" w:type="dxa"/>
            </w:tcMar>
            <w:vAlign w:val="center"/>
          </w:tcPr>
          <w:p w14:paraId="0000006D" w14:textId="67F30FDD"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minimum points balance requirements. But when selecting a </w:t>
            </w:r>
            <w:ins w:id="101" w:author="Suretha Cruse" w:date="2023-11-18T15:39:00Z">
              <w:r w:rsidR="00297E32">
                <w:rPr>
                  <w:rFonts w:ascii="Times New Roman" w:eastAsia="Times New Roman" w:hAnsi="Times New Roman" w:cs="Times New Roman"/>
                  <w:sz w:val="24"/>
                  <w:szCs w:val="24"/>
                </w:rPr>
                <w:t>reward</w:t>
              </w:r>
            </w:ins>
            <w:del w:id="102" w:author="Suretha Cruse" w:date="2023-11-18T15:39:00Z">
              <w:r w:rsidDel="00297E32">
                <w:rPr>
                  <w:rFonts w:ascii="Times New Roman" w:eastAsia="Times New Roman" w:hAnsi="Times New Roman" w:cs="Times New Roman"/>
                  <w:sz w:val="24"/>
                  <w:szCs w:val="24"/>
                </w:rPr>
                <w:delText>partner voucher</w:delText>
              </w:r>
            </w:del>
            <w:r>
              <w:rPr>
                <w:rFonts w:ascii="Times New Roman" w:eastAsia="Times New Roman" w:hAnsi="Times New Roman" w:cs="Times New Roman"/>
                <w:sz w:val="24"/>
                <w:szCs w:val="24"/>
              </w:rPr>
              <w:t>, please be sure you have enough points available to redeem.</w:t>
            </w:r>
          </w:p>
        </w:tc>
      </w:tr>
    </w:tbl>
    <w:p w14:paraId="0000006E" w14:textId="77777777" w:rsidR="00AE3EA3" w:rsidRDefault="00AE3EA3">
      <w:pPr>
        <w:spacing w:line="240" w:lineRule="auto"/>
        <w:rPr>
          <w:rFonts w:ascii="Times New Roman" w:eastAsia="Times New Roman" w:hAnsi="Times New Roman" w:cs="Times New Roman"/>
          <w:sz w:val="24"/>
          <w:szCs w:val="24"/>
        </w:rPr>
      </w:pPr>
    </w:p>
    <w:p w14:paraId="0000006F"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Suggestions</w:t>
      </w:r>
    </w:p>
    <w:tbl>
      <w:tblPr>
        <w:tblStyle w:val="a6"/>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AE3EA3" w14:paraId="0E67F501" w14:textId="77777777">
        <w:trPr>
          <w:trHeight w:val="760"/>
        </w:trPr>
        <w:tc>
          <w:tcPr>
            <w:tcW w:w="1290" w:type="dxa"/>
            <w:shd w:val="clear" w:color="auto" w:fill="auto"/>
            <w:tcMar>
              <w:top w:w="20" w:type="dxa"/>
              <w:left w:w="20" w:type="dxa"/>
              <w:bottom w:w="100" w:type="dxa"/>
              <w:right w:w="20" w:type="dxa"/>
            </w:tcMar>
            <w:vAlign w:val="center"/>
          </w:tcPr>
          <w:p w14:paraId="00000070"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Suggestions</w:t>
            </w:r>
          </w:p>
        </w:tc>
        <w:tc>
          <w:tcPr>
            <w:tcW w:w="2085" w:type="dxa"/>
            <w:shd w:val="clear" w:color="auto" w:fill="auto"/>
            <w:tcMar>
              <w:top w:w="20" w:type="dxa"/>
              <w:left w:w="20" w:type="dxa"/>
              <w:bottom w:w="100" w:type="dxa"/>
              <w:right w:w="20" w:type="dxa"/>
            </w:tcMar>
            <w:vAlign w:val="center"/>
          </w:tcPr>
          <w:p w14:paraId="00000071"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I share suggestions with the Saudi Rewards team?</w:t>
            </w:r>
          </w:p>
        </w:tc>
        <w:tc>
          <w:tcPr>
            <w:tcW w:w="6000" w:type="dxa"/>
            <w:shd w:val="clear" w:color="auto" w:fill="auto"/>
            <w:tcMar>
              <w:top w:w="20" w:type="dxa"/>
              <w:left w:w="20" w:type="dxa"/>
              <w:bottom w:w="100" w:type="dxa"/>
              <w:right w:w="20" w:type="dxa"/>
            </w:tcMar>
            <w:vAlign w:val="center"/>
          </w:tcPr>
          <w:p w14:paraId="00000072"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here, and we’re listening! If you want to tell us how much you’re enjoying Saudi Rewards, or if you have any amazing ideas about what we could do more of — or do better — email </w:t>
            </w:r>
            <w:hyperlink r:id="rId14">
              <w:r>
                <w:rPr>
                  <w:rFonts w:ascii="Times New Roman" w:eastAsia="Times New Roman" w:hAnsi="Times New Roman" w:cs="Times New Roman"/>
                  <w:color w:val="1155CC"/>
                  <w:sz w:val="24"/>
                  <w:szCs w:val="24"/>
                  <w:highlight w:val="white"/>
                  <w:u w:val="single"/>
                </w:rPr>
                <w:t>ask@visitsaudi.com</w:t>
              </w:r>
            </w:hyperlink>
            <w:r>
              <w:rPr>
                <w:rFonts w:ascii="Times New Roman" w:eastAsia="Times New Roman" w:hAnsi="Times New Roman" w:cs="Times New Roman"/>
                <w:sz w:val="24"/>
                <w:szCs w:val="24"/>
              </w:rPr>
              <w:t xml:space="preserve"> or call us at 930 in Saudi (+966 9200 00890 for international callers). </w:t>
            </w:r>
          </w:p>
        </w:tc>
      </w:tr>
    </w:tbl>
    <w:p w14:paraId="00000073" w14:textId="77777777" w:rsidR="00AE3EA3" w:rsidRDefault="00AE3EA3">
      <w:pPr>
        <w:spacing w:line="240" w:lineRule="auto"/>
        <w:rPr>
          <w:rFonts w:ascii="Times New Roman" w:eastAsia="Times New Roman" w:hAnsi="Times New Roman" w:cs="Times New Roman"/>
          <w:sz w:val="24"/>
          <w:szCs w:val="24"/>
        </w:rPr>
      </w:pPr>
    </w:p>
    <w:p w14:paraId="00000074"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Membership Tiers</w:t>
      </w:r>
    </w:p>
    <w:tbl>
      <w:tblPr>
        <w:tblStyle w:val="a7"/>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AE3EA3" w14:paraId="0E376F3E" w14:textId="77777777">
        <w:trPr>
          <w:trHeight w:val="760"/>
        </w:trPr>
        <w:tc>
          <w:tcPr>
            <w:tcW w:w="1290" w:type="dxa"/>
            <w:shd w:val="clear" w:color="auto" w:fill="auto"/>
            <w:tcMar>
              <w:top w:w="20" w:type="dxa"/>
              <w:left w:w="20" w:type="dxa"/>
              <w:bottom w:w="100" w:type="dxa"/>
              <w:right w:w="20" w:type="dxa"/>
            </w:tcMar>
            <w:vAlign w:val="center"/>
          </w:tcPr>
          <w:p w14:paraId="00000075"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Tiers</w:t>
            </w:r>
          </w:p>
        </w:tc>
        <w:tc>
          <w:tcPr>
            <w:tcW w:w="2085" w:type="dxa"/>
            <w:shd w:val="clear" w:color="auto" w:fill="auto"/>
            <w:tcMar>
              <w:top w:w="20" w:type="dxa"/>
              <w:left w:w="20" w:type="dxa"/>
              <w:bottom w:w="100" w:type="dxa"/>
              <w:right w:w="20" w:type="dxa"/>
            </w:tcMar>
            <w:vAlign w:val="center"/>
          </w:tcPr>
          <w:p w14:paraId="00000076"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different tiers in Saudi Rewards?</w:t>
            </w:r>
          </w:p>
        </w:tc>
        <w:tc>
          <w:tcPr>
            <w:tcW w:w="6000" w:type="dxa"/>
            <w:shd w:val="clear" w:color="auto" w:fill="auto"/>
            <w:tcMar>
              <w:top w:w="20" w:type="dxa"/>
              <w:left w:w="20" w:type="dxa"/>
              <w:bottom w:w="100" w:type="dxa"/>
              <w:right w:w="20" w:type="dxa"/>
            </w:tcMar>
            <w:vAlign w:val="center"/>
          </w:tcPr>
          <w:p w14:paraId="00000077" w14:textId="0B72C255" w:rsidR="00AE3EA3" w:rsidRDefault="00494088">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Saudi Rewards has four tiers: Silver, Gold, </w:t>
            </w:r>
            <w:r>
              <w:rPr>
                <w:rFonts w:ascii="Times New Roman" w:eastAsia="Times New Roman" w:hAnsi="Times New Roman" w:cs="Times New Roman"/>
                <w:sz w:val="24"/>
                <w:szCs w:val="24"/>
              </w:rPr>
              <w:t>Platinum</w:t>
            </w:r>
            <w:r>
              <w:rPr>
                <w:rFonts w:ascii="Times New Roman" w:eastAsia="Times New Roman" w:hAnsi="Times New Roman" w:cs="Times New Roman"/>
                <w:sz w:val="24"/>
                <w:szCs w:val="24"/>
                <w:highlight w:val="white"/>
              </w:rPr>
              <w:t xml:space="preserve"> and Black. Want to make it all the way to Black? The more you spend with </w:t>
            </w:r>
            <w:ins w:id="103" w:author="Suretha Cruse" w:date="2023-11-18T15:45:00Z">
              <w:r w:rsidR="00297E32" w:rsidRPr="00CC2FAB">
                <w:rPr>
                  <w:rFonts w:ascii="Times New Roman" w:hAnsi="Times New Roman" w:cs="Times New Roman"/>
                  <w:sz w:val="24"/>
                  <w:rPrChange w:id="104" w:author="Suretha Cruse" w:date="2023-11-18T15:46:00Z">
                    <w:rPr>
                      <w:sz w:val="24"/>
                    </w:rPr>
                  </w:rPrChange>
                </w:rPr>
                <w:t>eligible tourism partners, curated experiences offered by our partners, or Saudi City Passes</w:t>
              </w:r>
            </w:ins>
            <w:del w:id="105" w:author="Suretha Cruse" w:date="2023-11-18T15:45:00Z">
              <w:r w:rsidRPr="00CC2FAB" w:rsidDel="00297E32">
                <w:rPr>
                  <w:rFonts w:ascii="Times New Roman" w:eastAsia="Times New Roman" w:hAnsi="Times New Roman" w:cs="Times New Roman"/>
                  <w:sz w:val="24"/>
                  <w:szCs w:val="24"/>
                  <w:highlight w:val="white"/>
                </w:rPr>
                <w:delText>our tourism and travel partners</w:delText>
              </w:r>
            </w:del>
            <w:r w:rsidRPr="00CC2FAB">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the higher status you’ll earn — and the more member benefits you’ll receive! For more information, visit the </w:t>
            </w:r>
            <w:sdt>
              <w:sdtPr>
                <w:tag w:val="goog_rdk_8"/>
                <w:id w:val="-1973592022"/>
              </w:sdtPr>
              <w:sdtContent>
                <w:commentRangeStart w:id="106"/>
              </w:sdtContent>
            </w:sdt>
            <w:r>
              <w:rPr>
                <w:rFonts w:ascii="Times New Roman" w:eastAsia="Times New Roman" w:hAnsi="Times New Roman" w:cs="Times New Roman"/>
                <w:sz w:val="24"/>
                <w:szCs w:val="24"/>
                <w:highlight w:val="white"/>
              </w:rPr>
              <w:t>Membership Tiers page</w:t>
            </w:r>
            <w:commentRangeEnd w:id="106"/>
            <w:r>
              <w:commentReference w:id="106"/>
            </w:r>
            <w:r>
              <w:rPr>
                <w:rFonts w:ascii="Times New Roman" w:eastAsia="Times New Roman" w:hAnsi="Times New Roman" w:cs="Times New Roman"/>
                <w:sz w:val="24"/>
                <w:szCs w:val="24"/>
                <w:highlight w:val="white"/>
              </w:rPr>
              <w:t xml:space="preserve">. </w:t>
            </w:r>
          </w:p>
        </w:tc>
      </w:tr>
      <w:tr w:rsidR="00AE3EA3" w14:paraId="6DCDDCFC" w14:textId="77777777">
        <w:trPr>
          <w:trHeight w:val="760"/>
        </w:trPr>
        <w:tc>
          <w:tcPr>
            <w:tcW w:w="1290" w:type="dxa"/>
            <w:shd w:val="clear" w:color="auto" w:fill="auto"/>
            <w:tcMar>
              <w:top w:w="20" w:type="dxa"/>
              <w:left w:w="20" w:type="dxa"/>
              <w:bottom w:w="100" w:type="dxa"/>
              <w:right w:w="20" w:type="dxa"/>
            </w:tcMar>
            <w:vAlign w:val="center"/>
          </w:tcPr>
          <w:p w14:paraId="00000078"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Tiers</w:t>
            </w:r>
          </w:p>
        </w:tc>
        <w:tc>
          <w:tcPr>
            <w:tcW w:w="2085" w:type="dxa"/>
            <w:shd w:val="clear" w:color="auto" w:fill="auto"/>
            <w:tcMar>
              <w:top w:w="20" w:type="dxa"/>
              <w:left w:w="20" w:type="dxa"/>
              <w:bottom w:w="100" w:type="dxa"/>
              <w:right w:w="20" w:type="dxa"/>
            </w:tcMar>
            <w:vAlign w:val="center"/>
          </w:tcPr>
          <w:p w14:paraId="00000079"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benefits of each tier level?</w:t>
            </w:r>
          </w:p>
        </w:tc>
        <w:tc>
          <w:tcPr>
            <w:tcW w:w="6000" w:type="dxa"/>
            <w:shd w:val="clear" w:color="auto" w:fill="auto"/>
            <w:tcMar>
              <w:top w:w="20" w:type="dxa"/>
              <w:left w:w="20" w:type="dxa"/>
              <w:bottom w:w="100" w:type="dxa"/>
              <w:right w:w="20" w:type="dxa"/>
            </w:tcMar>
            <w:vAlign w:val="center"/>
          </w:tcPr>
          <w:p w14:paraId="0000007A" w14:textId="77777777" w:rsidR="00AE3EA3" w:rsidRDefault="00494088">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You’ll love the points benefits of Saudi Rewards at the Silver Membership Tier, and they only get better from there. Visit the </w:t>
            </w:r>
            <w:sdt>
              <w:sdtPr>
                <w:tag w:val="goog_rdk_9"/>
                <w:id w:val="-10144128"/>
              </w:sdtPr>
              <w:sdtContent>
                <w:commentRangeStart w:id="107"/>
              </w:sdtContent>
            </w:sdt>
            <w:r>
              <w:rPr>
                <w:rFonts w:ascii="Times New Roman" w:eastAsia="Times New Roman" w:hAnsi="Times New Roman" w:cs="Times New Roman"/>
                <w:sz w:val="24"/>
                <w:szCs w:val="24"/>
                <w:highlight w:val="white"/>
              </w:rPr>
              <w:t>Membership Tiers pag</w:t>
            </w:r>
            <w:commentRangeEnd w:id="107"/>
            <w:r>
              <w:commentReference w:id="107"/>
            </w:r>
            <w:r>
              <w:rPr>
                <w:rFonts w:ascii="Times New Roman" w:eastAsia="Times New Roman" w:hAnsi="Times New Roman" w:cs="Times New Roman"/>
                <w:sz w:val="24"/>
                <w:szCs w:val="24"/>
                <w:highlight w:val="white"/>
              </w:rPr>
              <w:t>e to learn more about the benefits of being a Silver, Gold, Platinum or Black Member.</w:t>
            </w:r>
          </w:p>
        </w:tc>
      </w:tr>
      <w:tr w:rsidR="00AE3EA3" w14:paraId="0DA3A005" w14:textId="77777777">
        <w:trPr>
          <w:trHeight w:val="760"/>
        </w:trPr>
        <w:tc>
          <w:tcPr>
            <w:tcW w:w="1290" w:type="dxa"/>
            <w:shd w:val="clear" w:color="auto" w:fill="auto"/>
            <w:tcMar>
              <w:top w:w="20" w:type="dxa"/>
              <w:left w:w="20" w:type="dxa"/>
              <w:bottom w:w="100" w:type="dxa"/>
              <w:right w:w="20" w:type="dxa"/>
            </w:tcMar>
            <w:vAlign w:val="center"/>
          </w:tcPr>
          <w:p w14:paraId="0000007B"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Tiers</w:t>
            </w:r>
          </w:p>
        </w:tc>
        <w:tc>
          <w:tcPr>
            <w:tcW w:w="2085" w:type="dxa"/>
            <w:shd w:val="clear" w:color="auto" w:fill="auto"/>
            <w:tcMar>
              <w:top w:w="20" w:type="dxa"/>
              <w:left w:w="20" w:type="dxa"/>
              <w:bottom w:w="100" w:type="dxa"/>
              <w:right w:w="20" w:type="dxa"/>
            </w:tcMar>
            <w:vAlign w:val="center"/>
          </w:tcPr>
          <w:p w14:paraId="0000007C"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my tier level be downgraded?</w:t>
            </w:r>
          </w:p>
        </w:tc>
        <w:tc>
          <w:tcPr>
            <w:tcW w:w="6000" w:type="dxa"/>
            <w:shd w:val="clear" w:color="auto" w:fill="auto"/>
            <w:tcMar>
              <w:top w:w="20" w:type="dxa"/>
              <w:left w:w="20" w:type="dxa"/>
              <w:bottom w:w="100" w:type="dxa"/>
              <w:right w:w="20" w:type="dxa"/>
            </w:tcMar>
            <w:vAlign w:val="center"/>
          </w:tcPr>
          <w:p w14:paraId="0000007D" w14:textId="4043E90A"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Gold, Platinum and Black Members can be downgraded, but great news! </w:t>
            </w:r>
            <w:ins w:id="108" w:author="Suretha Cruse" w:date="2023-11-18T15:58:00Z">
              <w:r w:rsidR="007E35D5">
                <w:rPr>
                  <w:rFonts w:ascii="Times New Roman" w:eastAsia="Times New Roman" w:hAnsi="Times New Roman" w:cs="Times New Roman"/>
                  <w:sz w:val="24"/>
                  <w:szCs w:val="24"/>
                  <w:highlight w:val="white"/>
                </w:rPr>
                <w:t xml:space="preserve">You will never </w:t>
              </w:r>
            </w:ins>
            <w:ins w:id="109" w:author="Suretha Cruse" w:date="2023-11-18T16:05:00Z">
              <w:r w:rsidR="007E35D5">
                <w:rPr>
                  <w:rFonts w:ascii="Times New Roman" w:eastAsia="Times New Roman" w:hAnsi="Times New Roman" w:cs="Times New Roman"/>
                  <w:sz w:val="24"/>
                  <w:szCs w:val="24"/>
                  <w:highlight w:val="white"/>
                </w:rPr>
                <w:t xml:space="preserve">be </w:t>
              </w:r>
            </w:ins>
            <w:ins w:id="110" w:author="Suretha Cruse" w:date="2023-11-18T15:58:00Z">
              <w:r w:rsidR="007E35D5">
                <w:rPr>
                  <w:rFonts w:ascii="Times New Roman" w:eastAsia="Times New Roman" w:hAnsi="Times New Roman" w:cs="Times New Roman"/>
                  <w:sz w:val="24"/>
                  <w:szCs w:val="24"/>
                  <w:highlight w:val="white"/>
                </w:rPr>
                <w:t>downgrade</w:t>
              </w:r>
            </w:ins>
            <w:ins w:id="111" w:author="Suretha Cruse" w:date="2023-11-18T16:05:00Z">
              <w:r w:rsidR="007E35D5">
                <w:rPr>
                  <w:rFonts w:ascii="Times New Roman" w:eastAsia="Times New Roman" w:hAnsi="Times New Roman" w:cs="Times New Roman"/>
                  <w:sz w:val="24"/>
                  <w:szCs w:val="24"/>
                  <w:highlight w:val="white"/>
                </w:rPr>
                <w:t>d</w:t>
              </w:r>
            </w:ins>
            <w:ins w:id="112" w:author="Suretha Cruse" w:date="2023-11-18T15:58:00Z">
              <w:r w:rsidR="007E35D5">
                <w:rPr>
                  <w:rFonts w:ascii="Times New Roman" w:eastAsia="Times New Roman" w:hAnsi="Times New Roman" w:cs="Times New Roman"/>
                  <w:sz w:val="24"/>
                  <w:szCs w:val="24"/>
                  <w:highlight w:val="white"/>
                </w:rPr>
                <w:t xml:space="preserve"> more than one tier status. Further, a</w:t>
              </w:r>
            </w:ins>
            <w:del w:id="113" w:author="Suretha Cruse" w:date="2023-11-18T15:58:00Z">
              <w:r w:rsidRPr="00CC2FAB" w:rsidDel="007E35D5">
                <w:rPr>
                  <w:rFonts w:ascii="Times New Roman" w:eastAsia="Times New Roman" w:hAnsi="Times New Roman" w:cs="Times New Roman"/>
                  <w:sz w:val="24"/>
                  <w:szCs w:val="24"/>
                  <w:highlight w:val="white"/>
                </w:rPr>
                <w:delText>A</w:delText>
              </w:r>
            </w:del>
            <w:r w:rsidRPr="00CC2FAB">
              <w:rPr>
                <w:rFonts w:ascii="Times New Roman" w:eastAsia="Times New Roman" w:hAnsi="Times New Roman" w:cs="Times New Roman"/>
                <w:sz w:val="24"/>
                <w:szCs w:val="24"/>
                <w:highlight w:val="white"/>
              </w:rPr>
              <w:t xml:space="preserve">s long as you </w:t>
            </w:r>
            <w:ins w:id="114" w:author="Suretha Cruse" w:date="2023-11-18T15:52:00Z">
              <w:r w:rsidR="00CC2FAB" w:rsidRPr="00CC2FAB">
                <w:rPr>
                  <w:rFonts w:ascii="Times New Roman" w:hAnsi="Times New Roman" w:cs="Times New Roman"/>
                  <w:sz w:val="24"/>
                  <w:rPrChange w:id="115" w:author="Suretha Cruse" w:date="2023-11-18T15:52:00Z">
                    <w:rPr>
                      <w:sz w:val="24"/>
                    </w:rPr>
                  </w:rPrChange>
                </w:rPr>
                <w:t>keep</w:t>
              </w:r>
              <w:r w:rsidR="00CC2FAB" w:rsidRPr="00CC2FAB">
                <w:rPr>
                  <w:rFonts w:ascii="Times New Roman" w:hAnsi="Times New Roman" w:cs="Times New Roman"/>
                  <w:spacing w:val="-1"/>
                  <w:sz w:val="24"/>
                  <w:rPrChange w:id="116" w:author="Suretha Cruse" w:date="2023-11-18T15:52:00Z">
                    <w:rPr>
                      <w:spacing w:val="-1"/>
                      <w:sz w:val="24"/>
                    </w:rPr>
                  </w:rPrChange>
                </w:rPr>
                <w:t xml:space="preserve"> </w:t>
              </w:r>
              <w:r w:rsidR="00CC2FAB" w:rsidRPr="00CC2FAB">
                <w:rPr>
                  <w:rFonts w:ascii="Times New Roman" w:hAnsi="Times New Roman" w:cs="Times New Roman"/>
                  <w:sz w:val="24"/>
                  <w:rPrChange w:id="117" w:author="Suretha Cruse" w:date="2023-11-18T15:52:00Z">
                    <w:rPr>
                      <w:sz w:val="24"/>
                    </w:rPr>
                  </w:rPrChange>
                </w:rPr>
                <w:t>spending</w:t>
              </w:r>
              <w:r w:rsidR="00CC2FAB" w:rsidRPr="00CC2FAB">
                <w:rPr>
                  <w:rFonts w:ascii="Times New Roman" w:hAnsi="Times New Roman" w:cs="Times New Roman"/>
                  <w:spacing w:val="-1"/>
                  <w:sz w:val="24"/>
                  <w:rPrChange w:id="118" w:author="Suretha Cruse" w:date="2023-11-18T15:52:00Z">
                    <w:rPr>
                      <w:spacing w:val="-1"/>
                      <w:sz w:val="24"/>
                    </w:rPr>
                  </w:rPrChange>
                </w:rPr>
                <w:t xml:space="preserve"> </w:t>
              </w:r>
              <w:r w:rsidR="00CC2FAB" w:rsidRPr="00CC2FAB">
                <w:rPr>
                  <w:rFonts w:ascii="Times New Roman" w:hAnsi="Times New Roman" w:cs="Times New Roman"/>
                  <w:sz w:val="24"/>
                  <w:rPrChange w:id="119" w:author="Suretha Cruse" w:date="2023-11-18T15:52:00Z">
                    <w:rPr>
                      <w:sz w:val="24"/>
                    </w:rPr>
                  </w:rPrChange>
                </w:rPr>
                <w:t>at</w:t>
              </w:r>
              <w:r w:rsidR="00CC2FAB" w:rsidRPr="00CC2FAB">
                <w:rPr>
                  <w:rFonts w:ascii="Times New Roman" w:hAnsi="Times New Roman" w:cs="Times New Roman"/>
                  <w:spacing w:val="-3"/>
                  <w:sz w:val="24"/>
                  <w:rPrChange w:id="120" w:author="Suretha Cruse" w:date="2023-11-18T15:52:00Z">
                    <w:rPr>
                      <w:spacing w:val="-3"/>
                      <w:sz w:val="24"/>
                    </w:rPr>
                  </w:rPrChange>
                </w:rPr>
                <w:t xml:space="preserve"> </w:t>
              </w:r>
              <w:r w:rsidR="00CC2FAB" w:rsidRPr="00CC2FAB">
                <w:rPr>
                  <w:rFonts w:ascii="Times New Roman" w:hAnsi="Times New Roman" w:cs="Times New Roman"/>
                  <w:sz w:val="24"/>
                  <w:rPrChange w:id="121" w:author="Suretha Cruse" w:date="2023-11-18T15:52:00Z">
                    <w:rPr>
                      <w:sz w:val="24"/>
                    </w:rPr>
                  </w:rPrChange>
                </w:rPr>
                <w:t>your</w:t>
              </w:r>
              <w:r w:rsidR="00CC2FAB" w:rsidRPr="00CC2FAB">
                <w:rPr>
                  <w:rFonts w:ascii="Times New Roman" w:hAnsi="Times New Roman" w:cs="Times New Roman"/>
                  <w:spacing w:val="-1"/>
                  <w:sz w:val="24"/>
                  <w:rPrChange w:id="122" w:author="Suretha Cruse" w:date="2023-11-18T15:52:00Z">
                    <w:rPr>
                      <w:spacing w:val="-1"/>
                      <w:sz w:val="24"/>
                    </w:rPr>
                  </w:rPrChange>
                </w:rPr>
                <w:t xml:space="preserve"> </w:t>
              </w:r>
              <w:r w:rsidR="00CC2FAB" w:rsidRPr="00CC2FAB">
                <w:rPr>
                  <w:rFonts w:ascii="Times New Roman" w:hAnsi="Times New Roman" w:cs="Times New Roman"/>
                  <w:sz w:val="24"/>
                  <w:rPrChange w:id="123" w:author="Suretha Cruse" w:date="2023-11-18T15:52:00Z">
                    <w:rPr>
                      <w:sz w:val="24"/>
                    </w:rPr>
                  </w:rPrChange>
                </w:rPr>
                <w:t>tier’s threshold</w:t>
              </w:r>
              <w:r w:rsidR="00CC2FAB" w:rsidRPr="00CC2FAB">
                <w:rPr>
                  <w:rFonts w:ascii="Times New Roman" w:hAnsi="Times New Roman" w:cs="Times New Roman"/>
                  <w:spacing w:val="-1"/>
                  <w:sz w:val="24"/>
                  <w:rPrChange w:id="124" w:author="Suretha Cruse" w:date="2023-11-18T15:52:00Z">
                    <w:rPr>
                      <w:spacing w:val="-1"/>
                      <w:sz w:val="24"/>
                    </w:rPr>
                  </w:rPrChange>
                </w:rPr>
                <w:t xml:space="preserve"> </w:t>
              </w:r>
              <w:r w:rsidR="00CC2FAB" w:rsidRPr="00CC2FAB">
                <w:rPr>
                  <w:rFonts w:ascii="Times New Roman" w:hAnsi="Times New Roman" w:cs="Times New Roman"/>
                  <w:sz w:val="24"/>
                  <w:rPrChange w:id="125" w:author="Suretha Cruse" w:date="2023-11-18T15:52:00Z">
                    <w:rPr>
                      <w:sz w:val="24"/>
                    </w:rPr>
                  </w:rPrChange>
                </w:rPr>
                <w:t>with</w:t>
              </w:r>
              <w:r w:rsidR="00CC2FAB" w:rsidRPr="00CC2FAB">
                <w:rPr>
                  <w:rFonts w:ascii="Times New Roman" w:hAnsi="Times New Roman" w:cs="Times New Roman"/>
                  <w:spacing w:val="-1"/>
                  <w:sz w:val="24"/>
                  <w:rPrChange w:id="126" w:author="Suretha Cruse" w:date="2023-11-18T15:52:00Z">
                    <w:rPr>
                      <w:spacing w:val="-1"/>
                      <w:sz w:val="24"/>
                    </w:rPr>
                  </w:rPrChange>
                </w:rPr>
                <w:t xml:space="preserve"> </w:t>
              </w:r>
              <w:r w:rsidR="00CC2FAB" w:rsidRPr="00CC2FAB">
                <w:rPr>
                  <w:rFonts w:ascii="Times New Roman" w:hAnsi="Times New Roman" w:cs="Times New Roman"/>
                  <w:sz w:val="24"/>
                  <w:rPrChange w:id="127" w:author="Suretha Cruse" w:date="2023-11-18T15:52:00Z">
                    <w:rPr>
                      <w:sz w:val="24"/>
                    </w:rPr>
                  </w:rPrChange>
                </w:rPr>
                <w:t>eligible tourism partners, curated experiences offered by our partners, or Saudi City Passes</w:t>
              </w:r>
            </w:ins>
            <w:del w:id="128" w:author="Suretha Cruse" w:date="2023-11-18T15:52:00Z">
              <w:r w:rsidDel="00CC2FAB">
                <w:rPr>
                  <w:rFonts w:ascii="Times New Roman" w:eastAsia="Times New Roman" w:hAnsi="Times New Roman" w:cs="Times New Roman"/>
                  <w:sz w:val="24"/>
                  <w:szCs w:val="24"/>
                  <w:highlight w:val="white"/>
                </w:rPr>
                <w:delText>keep enjoying tourism events and travel packages with our partners</w:delText>
              </w:r>
            </w:del>
            <w:r>
              <w:rPr>
                <w:rFonts w:ascii="Times New Roman" w:eastAsia="Times New Roman" w:hAnsi="Times New Roman" w:cs="Times New Roman"/>
                <w:sz w:val="24"/>
                <w:szCs w:val="24"/>
                <w:highlight w:val="white"/>
              </w:rPr>
              <w:t>, you can maintain your tier and benefits.</w:t>
            </w:r>
          </w:p>
        </w:tc>
      </w:tr>
      <w:tr w:rsidR="00AE3EA3" w14:paraId="593E85A7" w14:textId="77777777">
        <w:trPr>
          <w:trHeight w:val="760"/>
        </w:trPr>
        <w:tc>
          <w:tcPr>
            <w:tcW w:w="1290" w:type="dxa"/>
            <w:shd w:val="clear" w:color="auto" w:fill="auto"/>
            <w:tcMar>
              <w:top w:w="20" w:type="dxa"/>
              <w:left w:w="20" w:type="dxa"/>
              <w:bottom w:w="100" w:type="dxa"/>
              <w:right w:w="20" w:type="dxa"/>
            </w:tcMar>
            <w:vAlign w:val="center"/>
          </w:tcPr>
          <w:p w14:paraId="0000007E"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Tiers</w:t>
            </w:r>
          </w:p>
        </w:tc>
        <w:tc>
          <w:tcPr>
            <w:tcW w:w="2085" w:type="dxa"/>
            <w:shd w:val="clear" w:color="auto" w:fill="auto"/>
            <w:tcMar>
              <w:top w:w="20" w:type="dxa"/>
              <w:left w:w="20" w:type="dxa"/>
              <w:bottom w:w="100" w:type="dxa"/>
              <w:right w:w="20" w:type="dxa"/>
            </w:tcMar>
            <w:vAlign w:val="center"/>
          </w:tcPr>
          <w:p w14:paraId="0000007F"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happens to my points if my tier level is downgraded?</w:t>
            </w:r>
          </w:p>
        </w:tc>
        <w:tc>
          <w:tcPr>
            <w:tcW w:w="6000" w:type="dxa"/>
            <w:shd w:val="clear" w:color="auto" w:fill="auto"/>
            <w:tcMar>
              <w:top w:w="20" w:type="dxa"/>
              <w:left w:w="20" w:type="dxa"/>
              <w:bottom w:w="100" w:type="dxa"/>
              <w:right w:w="20" w:type="dxa"/>
            </w:tcMar>
            <w:vAlign w:val="center"/>
          </w:tcPr>
          <w:p w14:paraId="00000080" w14:textId="51AE01D9" w:rsidR="00AE3EA3" w:rsidRDefault="00494088">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your tier level has been downgraded, don’t worry — your points will remain active until their expiration date. But that doesn’t mean you should stop earning to upgrade your tier again.</w:t>
            </w:r>
            <w:ins w:id="129" w:author="Suretha Cruse" w:date="2023-11-18T16:07:00Z">
              <w:r w:rsidR="00CE238F">
                <w:rPr>
                  <w:rFonts w:ascii="Times New Roman" w:eastAsia="Times New Roman" w:hAnsi="Times New Roman" w:cs="Times New Roman"/>
                  <w:sz w:val="24"/>
                  <w:szCs w:val="24"/>
                  <w:highlight w:val="white"/>
                </w:rPr>
                <w:t xml:space="preserve"> </w:t>
              </w:r>
              <w:r w:rsidR="00CE238F" w:rsidRPr="00CE238F">
                <w:rPr>
                  <w:rFonts w:ascii="Times New Roman" w:hAnsi="Times New Roman" w:cs="Times New Roman"/>
                  <w:spacing w:val="-2"/>
                  <w:sz w:val="24"/>
                  <w:rPrChange w:id="130" w:author="Suretha Cruse" w:date="2023-11-18T16:08:00Z">
                    <w:rPr>
                      <w:spacing w:val="-2"/>
                      <w:sz w:val="24"/>
                    </w:rPr>
                  </w:rPrChange>
                </w:rPr>
                <w:t>Tier status is maintained for one year.</w:t>
              </w:r>
            </w:ins>
          </w:p>
        </w:tc>
      </w:tr>
    </w:tbl>
    <w:p w14:paraId="00000081" w14:textId="77777777" w:rsidR="00AE3EA3" w:rsidRDefault="00AE3EA3">
      <w:pPr>
        <w:rPr>
          <w:rFonts w:ascii="Times New Roman" w:eastAsia="Times New Roman" w:hAnsi="Times New Roman" w:cs="Times New Roman"/>
          <w:sz w:val="24"/>
          <w:szCs w:val="24"/>
        </w:rPr>
      </w:pPr>
    </w:p>
    <w:p w14:paraId="00000082"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Other Questions</w:t>
      </w:r>
    </w:p>
    <w:tbl>
      <w:tblPr>
        <w:tblStyle w:val="a8"/>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AE3EA3" w14:paraId="4E9A4D74" w14:textId="77777777">
        <w:trPr>
          <w:trHeight w:val="760"/>
        </w:trPr>
        <w:tc>
          <w:tcPr>
            <w:tcW w:w="1290" w:type="dxa"/>
            <w:shd w:val="clear" w:color="auto" w:fill="auto"/>
            <w:tcMar>
              <w:top w:w="20" w:type="dxa"/>
              <w:left w:w="20" w:type="dxa"/>
              <w:bottom w:w="100" w:type="dxa"/>
              <w:right w:w="20" w:type="dxa"/>
            </w:tcMar>
            <w:vAlign w:val="center"/>
          </w:tcPr>
          <w:p w14:paraId="00000083"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Other Questions</w:t>
            </w:r>
          </w:p>
        </w:tc>
        <w:tc>
          <w:tcPr>
            <w:tcW w:w="2085" w:type="dxa"/>
            <w:shd w:val="clear" w:color="auto" w:fill="auto"/>
            <w:tcMar>
              <w:top w:w="20" w:type="dxa"/>
              <w:left w:w="20" w:type="dxa"/>
              <w:bottom w:w="100" w:type="dxa"/>
              <w:right w:w="20" w:type="dxa"/>
            </w:tcMar>
            <w:vAlign w:val="center"/>
          </w:tcPr>
          <w:p w14:paraId="00000084"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having an issue that isn’t covered in </w:t>
            </w:r>
            <w:r>
              <w:rPr>
                <w:rFonts w:ascii="Times New Roman" w:eastAsia="Times New Roman" w:hAnsi="Times New Roman" w:cs="Times New Roman"/>
                <w:sz w:val="24"/>
                <w:szCs w:val="24"/>
              </w:rPr>
              <w:lastRenderedPageBreak/>
              <w:t xml:space="preserve">the FAQs. Can you help? </w:t>
            </w:r>
          </w:p>
        </w:tc>
        <w:tc>
          <w:tcPr>
            <w:tcW w:w="6000" w:type="dxa"/>
            <w:shd w:val="clear" w:color="auto" w:fill="auto"/>
            <w:tcMar>
              <w:top w:w="20" w:type="dxa"/>
              <w:left w:w="20" w:type="dxa"/>
              <w:bottom w:w="100" w:type="dxa"/>
              <w:right w:w="20" w:type="dxa"/>
            </w:tcMar>
            <w:vAlign w:val="center"/>
          </w:tcPr>
          <w:p w14:paraId="00000085"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any questions that we still haven’t answered, or to troubleshoot specific issues, please contact the Call Center by </w:t>
            </w:r>
            <w:r>
              <w:rPr>
                <w:rFonts w:ascii="Times New Roman" w:eastAsia="Times New Roman" w:hAnsi="Times New Roman" w:cs="Times New Roman"/>
                <w:sz w:val="24"/>
                <w:szCs w:val="24"/>
              </w:rPr>
              <w:lastRenderedPageBreak/>
              <w:t xml:space="preserve">phone at 930 in Saudi or +966 9200 00890 internationally, or email at </w:t>
            </w:r>
            <w:hyperlink r:id="rId15">
              <w:r>
                <w:rPr>
                  <w:rFonts w:ascii="Times New Roman" w:eastAsia="Times New Roman" w:hAnsi="Times New Roman" w:cs="Times New Roman"/>
                  <w:color w:val="1155CC"/>
                  <w:sz w:val="24"/>
                  <w:szCs w:val="24"/>
                  <w:u w:val="single"/>
                </w:rPr>
                <w:t>ask@visitsaudi.com</w:t>
              </w:r>
            </w:hyperlink>
            <w:r>
              <w:rPr>
                <w:rFonts w:ascii="Times New Roman" w:eastAsia="Times New Roman" w:hAnsi="Times New Roman" w:cs="Times New Roman"/>
                <w:sz w:val="24"/>
                <w:szCs w:val="24"/>
              </w:rPr>
              <w:t>.</w:t>
            </w:r>
          </w:p>
        </w:tc>
      </w:tr>
    </w:tbl>
    <w:p w14:paraId="00000086" w14:textId="77777777" w:rsidR="00AE3EA3" w:rsidRDefault="00AE3EA3">
      <w:pPr>
        <w:rPr>
          <w:rFonts w:ascii="Times New Roman" w:eastAsia="Times New Roman" w:hAnsi="Times New Roman" w:cs="Times New Roman"/>
          <w:sz w:val="24"/>
          <w:szCs w:val="24"/>
        </w:rPr>
      </w:pPr>
    </w:p>
    <w:p w14:paraId="00000087" w14:textId="77777777" w:rsidR="00AE3EA3" w:rsidRDefault="00AE3EA3">
      <w:pPr>
        <w:spacing w:line="240" w:lineRule="auto"/>
        <w:rPr>
          <w:rFonts w:ascii="Times New Roman" w:eastAsia="Times New Roman" w:hAnsi="Times New Roman" w:cs="Times New Roman"/>
          <w:sz w:val="24"/>
          <w:szCs w:val="24"/>
        </w:rPr>
      </w:pPr>
    </w:p>
    <w:p w14:paraId="00000088"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Rewards </w:t>
      </w:r>
    </w:p>
    <w:tbl>
      <w:tblPr>
        <w:tblStyle w:val="a9"/>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2085"/>
        <w:gridCol w:w="6000"/>
      </w:tblGrid>
      <w:tr w:rsidR="00AE3EA3" w14:paraId="1FBBD478" w14:textId="77777777">
        <w:trPr>
          <w:trHeight w:val="760"/>
        </w:trPr>
        <w:tc>
          <w:tcPr>
            <w:tcW w:w="1290" w:type="dxa"/>
            <w:shd w:val="clear" w:color="auto" w:fill="auto"/>
            <w:tcMar>
              <w:top w:w="20" w:type="dxa"/>
              <w:left w:w="20" w:type="dxa"/>
              <w:bottom w:w="100" w:type="dxa"/>
              <w:right w:w="20" w:type="dxa"/>
            </w:tcMar>
            <w:vAlign w:val="center"/>
          </w:tcPr>
          <w:p w14:paraId="00000089"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Rewards </w:t>
            </w:r>
          </w:p>
        </w:tc>
        <w:tc>
          <w:tcPr>
            <w:tcW w:w="2085" w:type="dxa"/>
            <w:shd w:val="clear" w:color="auto" w:fill="auto"/>
            <w:tcMar>
              <w:top w:w="20" w:type="dxa"/>
              <w:left w:w="20" w:type="dxa"/>
              <w:bottom w:w="100" w:type="dxa"/>
              <w:right w:w="20" w:type="dxa"/>
            </w:tcMar>
            <w:vAlign w:val="center"/>
          </w:tcPr>
          <w:p w14:paraId="0000008A"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Rewards page?</w:t>
            </w:r>
          </w:p>
        </w:tc>
        <w:tc>
          <w:tcPr>
            <w:tcW w:w="6000" w:type="dxa"/>
            <w:shd w:val="clear" w:color="auto" w:fill="auto"/>
            <w:tcMar>
              <w:top w:w="20" w:type="dxa"/>
              <w:left w:w="20" w:type="dxa"/>
              <w:bottom w:w="100" w:type="dxa"/>
              <w:right w:w="20" w:type="dxa"/>
            </w:tcMar>
            <w:vAlign w:val="center"/>
          </w:tcPr>
          <w:p w14:paraId="0000008B" w14:textId="77777777" w:rsidR="00AE3EA3" w:rsidRDefault="004940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sdt>
              <w:sdtPr>
                <w:tag w:val="goog_rdk_10"/>
                <w:id w:val="557061137"/>
              </w:sdtPr>
              <w:sdtContent>
                <w:commentRangeStart w:id="131"/>
              </w:sdtContent>
            </w:sdt>
            <w:r>
              <w:rPr>
                <w:rFonts w:ascii="Times New Roman" w:eastAsia="Times New Roman" w:hAnsi="Times New Roman" w:cs="Times New Roman"/>
                <w:sz w:val="24"/>
                <w:szCs w:val="24"/>
              </w:rPr>
              <w:t>Rewards page</w:t>
            </w:r>
            <w:commentRangeEnd w:id="131"/>
            <w:r>
              <w:commentReference w:id="131"/>
            </w:r>
            <w:r>
              <w:rPr>
                <w:rFonts w:ascii="Times New Roman" w:eastAsia="Times New Roman" w:hAnsi="Times New Roman" w:cs="Times New Roman"/>
                <w:sz w:val="24"/>
                <w:szCs w:val="24"/>
              </w:rPr>
              <w:t xml:space="preserve"> is your first stop to start exploring your rewards and to see the exclusive offerings and benefits available to you.</w:t>
            </w:r>
          </w:p>
        </w:tc>
      </w:tr>
      <w:tr w:rsidR="00AE3EA3" w14:paraId="03D2BE76" w14:textId="77777777">
        <w:trPr>
          <w:trHeight w:val="760"/>
        </w:trPr>
        <w:tc>
          <w:tcPr>
            <w:tcW w:w="1290" w:type="dxa"/>
            <w:shd w:val="clear" w:color="auto" w:fill="auto"/>
            <w:tcMar>
              <w:top w:w="20" w:type="dxa"/>
              <w:left w:w="20" w:type="dxa"/>
              <w:bottom w:w="100" w:type="dxa"/>
              <w:right w:w="20" w:type="dxa"/>
            </w:tcMar>
            <w:vAlign w:val="center"/>
          </w:tcPr>
          <w:p w14:paraId="0000008C"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Rewards </w:t>
            </w:r>
          </w:p>
        </w:tc>
        <w:tc>
          <w:tcPr>
            <w:tcW w:w="2085" w:type="dxa"/>
            <w:shd w:val="clear" w:color="auto" w:fill="auto"/>
            <w:tcMar>
              <w:top w:w="20" w:type="dxa"/>
              <w:left w:w="20" w:type="dxa"/>
              <w:bottom w:w="100" w:type="dxa"/>
              <w:right w:w="20" w:type="dxa"/>
            </w:tcMar>
            <w:vAlign w:val="center"/>
          </w:tcPr>
          <w:p w14:paraId="0000008D"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earn points?</w:t>
            </w:r>
          </w:p>
        </w:tc>
        <w:tc>
          <w:tcPr>
            <w:tcW w:w="6000" w:type="dxa"/>
            <w:shd w:val="clear" w:color="auto" w:fill="auto"/>
            <w:tcMar>
              <w:top w:w="20" w:type="dxa"/>
              <w:left w:w="20" w:type="dxa"/>
              <w:bottom w:w="100" w:type="dxa"/>
              <w:right w:w="20" w:type="dxa"/>
            </w:tcMar>
            <w:vAlign w:val="center"/>
          </w:tcPr>
          <w:p w14:paraId="0000008E" w14:textId="1C2F29FC" w:rsidR="00AE3EA3" w:rsidRDefault="004940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Easily earn points when you engage in Saudi Rewards tourism partner activities, such as </w:t>
            </w:r>
            <w:ins w:id="132" w:author="Suretha Cruse" w:date="2023-11-18T16:18:00Z">
              <w:r w:rsidR="00C83658">
                <w:rPr>
                  <w:rFonts w:ascii="Times New Roman" w:eastAsia="Times New Roman" w:hAnsi="Times New Roman" w:cs="Times New Roman"/>
                  <w:sz w:val="24"/>
                  <w:szCs w:val="24"/>
                </w:rPr>
                <w:t xml:space="preserve">eligible </w:t>
              </w:r>
            </w:ins>
            <w:r>
              <w:rPr>
                <w:rFonts w:ascii="Times New Roman" w:eastAsia="Times New Roman" w:hAnsi="Times New Roman" w:cs="Times New Roman"/>
                <w:sz w:val="24"/>
                <w:szCs w:val="24"/>
              </w:rPr>
              <w:t>event booking</w:t>
            </w:r>
            <w:ins w:id="133" w:author="Suretha Cruse" w:date="2023-11-18T16:18:00Z">
              <w:r w:rsidR="00C83658">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Saudi City Pass purchases and </w:t>
            </w:r>
            <w:ins w:id="134" w:author="Suretha Cruse" w:date="2023-11-18T16:18:00Z">
              <w:r w:rsidR="00C83658">
                <w:rPr>
                  <w:rFonts w:ascii="Times New Roman" w:eastAsia="Times New Roman" w:hAnsi="Times New Roman" w:cs="Times New Roman"/>
                  <w:sz w:val="24"/>
                  <w:szCs w:val="24"/>
                </w:rPr>
                <w:t xml:space="preserve">curated </w:t>
              </w:r>
            </w:ins>
            <w:r>
              <w:rPr>
                <w:rFonts w:ascii="Times New Roman" w:eastAsia="Times New Roman" w:hAnsi="Times New Roman" w:cs="Times New Roman"/>
                <w:sz w:val="24"/>
                <w:szCs w:val="24"/>
              </w:rPr>
              <w:t>travel experiences.</w:t>
            </w:r>
            <w:ins w:id="135" w:author="Suretha Cruse" w:date="2023-11-18T16:18:00Z">
              <w:r w:rsidR="00C83658">
                <w:rPr>
                  <w:rFonts w:ascii="Times New Roman" w:eastAsia="Times New Roman" w:hAnsi="Times New Roman" w:cs="Times New Roman"/>
                  <w:sz w:val="24"/>
                  <w:szCs w:val="24"/>
                </w:rPr>
                <w:t xml:space="preserve"> </w:t>
              </w:r>
            </w:ins>
          </w:p>
        </w:tc>
      </w:tr>
      <w:tr w:rsidR="00AE3EA3" w14:paraId="46E1778E" w14:textId="77777777">
        <w:trPr>
          <w:trHeight w:val="760"/>
        </w:trPr>
        <w:tc>
          <w:tcPr>
            <w:tcW w:w="1290" w:type="dxa"/>
            <w:shd w:val="clear" w:color="auto" w:fill="auto"/>
            <w:tcMar>
              <w:top w:w="20" w:type="dxa"/>
              <w:left w:w="20" w:type="dxa"/>
              <w:bottom w:w="100" w:type="dxa"/>
              <w:right w:w="20" w:type="dxa"/>
            </w:tcMar>
            <w:vAlign w:val="center"/>
          </w:tcPr>
          <w:p w14:paraId="0000008F"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Rewards </w:t>
            </w:r>
          </w:p>
        </w:tc>
        <w:tc>
          <w:tcPr>
            <w:tcW w:w="2085" w:type="dxa"/>
            <w:shd w:val="clear" w:color="auto" w:fill="auto"/>
            <w:tcMar>
              <w:top w:w="20" w:type="dxa"/>
              <w:left w:w="20" w:type="dxa"/>
              <w:bottom w:w="100" w:type="dxa"/>
              <w:right w:w="20" w:type="dxa"/>
            </w:tcMar>
            <w:vAlign w:val="center"/>
          </w:tcPr>
          <w:p w14:paraId="00000090"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redeem points?</w:t>
            </w:r>
          </w:p>
        </w:tc>
        <w:tc>
          <w:tcPr>
            <w:tcW w:w="6000" w:type="dxa"/>
            <w:shd w:val="clear" w:color="auto" w:fill="auto"/>
            <w:tcMar>
              <w:top w:w="20" w:type="dxa"/>
              <w:left w:w="20" w:type="dxa"/>
              <w:bottom w:w="100" w:type="dxa"/>
              <w:right w:w="20" w:type="dxa"/>
            </w:tcMar>
            <w:vAlign w:val="center"/>
          </w:tcPr>
          <w:p w14:paraId="00000091" w14:textId="2848D99A"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You can redeem points in more ways than one. Select from a menu of options on your Saudi Rewards account to apply points toward </w:t>
            </w:r>
            <w:ins w:id="136" w:author="Suretha Cruse" w:date="2023-11-18T16:21:00Z">
              <w:r w:rsidR="00C83658">
                <w:rPr>
                  <w:rFonts w:ascii="Times New Roman" w:eastAsia="Times New Roman" w:hAnsi="Times New Roman" w:cs="Times New Roman"/>
                  <w:sz w:val="24"/>
                  <w:szCs w:val="24"/>
                  <w:highlight w:val="white"/>
                </w:rPr>
                <w:t xml:space="preserve">eligible </w:t>
              </w:r>
            </w:ins>
            <w:del w:id="137" w:author="Suretha Cruse" w:date="2023-11-18T16:21:00Z">
              <w:r w:rsidDel="00C83658">
                <w:rPr>
                  <w:rFonts w:ascii="Times New Roman" w:eastAsia="Times New Roman" w:hAnsi="Times New Roman" w:cs="Times New Roman"/>
                  <w:sz w:val="24"/>
                  <w:szCs w:val="24"/>
                  <w:highlight w:val="white"/>
                </w:rPr>
                <w:delText xml:space="preserve">curated experiences and </w:delText>
              </w:r>
            </w:del>
            <w:r>
              <w:rPr>
                <w:rFonts w:ascii="Times New Roman" w:eastAsia="Times New Roman" w:hAnsi="Times New Roman" w:cs="Times New Roman"/>
                <w:sz w:val="24"/>
                <w:szCs w:val="24"/>
                <w:highlight w:val="white"/>
              </w:rPr>
              <w:t>event tickets</w:t>
            </w:r>
            <w:ins w:id="138" w:author="Suretha Cruse" w:date="2023-11-18T16:21:00Z">
              <w:r w:rsidR="00C83658">
                <w:rPr>
                  <w:rFonts w:ascii="Times New Roman" w:eastAsia="Times New Roman" w:hAnsi="Times New Roman" w:cs="Times New Roman"/>
                  <w:sz w:val="24"/>
                  <w:szCs w:val="24"/>
                  <w:highlight w:val="white"/>
                </w:rPr>
                <w:t xml:space="preserve">, curated experiences and Saudi City Passes. </w:t>
              </w:r>
            </w:ins>
            <w:del w:id="139" w:author="Suretha Cruse" w:date="2023-11-18T16:20:00Z">
              <w:r w:rsidDel="00C83658">
                <w:rPr>
                  <w:rFonts w:ascii="Times New Roman" w:eastAsia="Times New Roman" w:hAnsi="Times New Roman" w:cs="Times New Roman"/>
                  <w:sz w:val="24"/>
                  <w:szCs w:val="24"/>
                  <w:highlight w:val="white"/>
                </w:rPr>
                <w:delText>, or generate a redeemable voucher</w:delText>
              </w:r>
            </w:del>
            <w:del w:id="140" w:author="Suretha Cruse" w:date="2023-11-18T16:21:00Z">
              <w:r w:rsidDel="00C83658">
                <w:rPr>
                  <w:rFonts w:ascii="Times New Roman" w:eastAsia="Times New Roman" w:hAnsi="Times New Roman" w:cs="Times New Roman"/>
                  <w:sz w:val="24"/>
                  <w:szCs w:val="24"/>
                  <w:highlight w:val="white"/>
                </w:rPr>
                <w:delText>.</w:delText>
              </w:r>
            </w:del>
          </w:p>
        </w:tc>
      </w:tr>
      <w:tr w:rsidR="00AE3EA3" w14:paraId="52B44F63" w14:textId="77777777">
        <w:trPr>
          <w:trHeight w:val="760"/>
        </w:trPr>
        <w:tc>
          <w:tcPr>
            <w:tcW w:w="1290" w:type="dxa"/>
            <w:shd w:val="clear" w:color="auto" w:fill="auto"/>
            <w:tcMar>
              <w:top w:w="20" w:type="dxa"/>
              <w:left w:w="20" w:type="dxa"/>
              <w:bottom w:w="100" w:type="dxa"/>
              <w:right w:w="20" w:type="dxa"/>
            </w:tcMar>
            <w:vAlign w:val="center"/>
          </w:tcPr>
          <w:p w14:paraId="00000092"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Rewards </w:t>
            </w:r>
          </w:p>
        </w:tc>
        <w:tc>
          <w:tcPr>
            <w:tcW w:w="2085" w:type="dxa"/>
            <w:shd w:val="clear" w:color="auto" w:fill="auto"/>
            <w:tcMar>
              <w:top w:w="20" w:type="dxa"/>
              <w:left w:w="20" w:type="dxa"/>
              <w:bottom w:w="100" w:type="dxa"/>
              <w:right w:w="20" w:type="dxa"/>
            </w:tcMar>
            <w:vAlign w:val="center"/>
          </w:tcPr>
          <w:p w14:paraId="00000093"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offers?</w:t>
            </w:r>
          </w:p>
        </w:tc>
        <w:tc>
          <w:tcPr>
            <w:tcW w:w="6000" w:type="dxa"/>
            <w:shd w:val="clear" w:color="auto" w:fill="auto"/>
            <w:tcMar>
              <w:top w:w="20" w:type="dxa"/>
              <w:left w:w="20" w:type="dxa"/>
              <w:bottom w:w="100" w:type="dxa"/>
              <w:right w:w="20" w:type="dxa"/>
            </w:tcMar>
            <w:vAlign w:val="center"/>
          </w:tcPr>
          <w:p w14:paraId="00000094" w14:textId="2DF4BEF6" w:rsidR="00AE3EA3" w:rsidRPr="00C83658" w:rsidRDefault="00494088">
            <w:pPr>
              <w:widowControl w:val="0"/>
              <w:rPr>
                <w:rFonts w:ascii="Times New Roman" w:eastAsia="Times New Roman" w:hAnsi="Times New Roman" w:cs="Times New Roman"/>
                <w:sz w:val="24"/>
                <w:szCs w:val="24"/>
              </w:rPr>
            </w:pPr>
            <w:r w:rsidRPr="00C83658">
              <w:rPr>
                <w:rFonts w:ascii="Times New Roman" w:eastAsia="Times New Roman" w:hAnsi="Times New Roman" w:cs="Times New Roman"/>
                <w:sz w:val="24"/>
                <w:szCs w:val="24"/>
              </w:rPr>
              <w:t>Enjoy exclusive rewards</w:t>
            </w:r>
            <w:ins w:id="141" w:author="Suretha Cruse" w:date="2023-11-18T16:23:00Z">
              <w:r w:rsidR="00C83658" w:rsidRPr="00C83658">
                <w:rPr>
                  <w:rFonts w:ascii="Times New Roman" w:eastAsia="Times New Roman" w:hAnsi="Times New Roman" w:cs="Times New Roman"/>
                  <w:sz w:val="24"/>
                  <w:szCs w:val="24"/>
                </w:rPr>
                <w:t xml:space="preserve">, </w:t>
              </w:r>
            </w:ins>
            <w:del w:id="142" w:author="Suretha Cruse" w:date="2023-11-18T16:23:00Z">
              <w:r w:rsidRPr="00C83658" w:rsidDel="00C83658">
                <w:rPr>
                  <w:rFonts w:ascii="Times New Roman" w:eastAsia="Times New Roman" w:hAnsi="Times New Roman" w:cs="Times New Roman"/>
                  <w:sz w:val="24"/>
                  <w:szCs w:val="24"/>
                </w:rPr>
                <w:delText xml:space="preserve"> and </w:delText>
              </w:r>
            </w:del>
            <w:r w:rsidRPr="00C83658">
              <w:rPr>
                <w:rFonts w:ascii="Times New Roman" w:eastAsia="Times New Roman" w:hAnsi="Times New Roman" w:cs="Times New Roman"/>
                <w:sz w:val="24"/>
                <w:szCs w:val="24"/>
              </w:rPr>
              <w:t xml:space="preserve">extras </w:t>
            </w:r>
            <w:ins w:id="143" w:author="Suretha Cruse" w:date="2023-11-18T16:23:00Z">
              <w:r w:rsidR="00C83658" w:rsidRPr="00C83658">
                <w:rPr>
                  <w:rFonts w:ascii="Times New Roman" w:eastAsia="Times New Roman" w:hAnsi="Times New Roman" w:cs="Times New Roman"/>
                  <w:sz w:val="24"/>
                  <w:szCs w:val="24"/>
                </w:rPr>
                <w:t xml:space="preserve">and promotions </w:t>
              </w:r>
            </w:ins>
            <w:ins w:id="144" w:author="Suretha Cruse" w:date="2023-11-18T16:22:00Z">
              <w:r w:rsidR="00C83658" w:rsidRPr="00C83658">
                <w:rPr>
                  <w:rFonts w:ascii="Times New Roman" w:eastAsia="Times New Roman" w:hAnsi="Times New Roman" w:cs="Times New Roman"/>
                  <w:sz w:val="24"/>
                  <w:szCs w:val="24"/>
                </w:rPr>
                <w:t>fro</w:t>
              </w:r>
            </w:ins>
            <w:ins w:id="145" w:author="Suretha Cruse" w:date="2023-11-18T16:23:00Z">
              <w:r w:rsidR="00C83658" w:rsidRPr="00C83658">
                <w:rPr>
                  <w:rFonts w:ascii="Times New Roman" w:eastAsia="Times New Roman" w:hAnsi="Times New Roman" w:cs="Times New Roman"/>
                  <w:sz w:val="24"/>
                  <w:szCs w:val="24"/>
                </w:rPr>
                <w:t xml:space="preserve">m program partners </w:t>
              </w:r>
            </w:ins>
            <w:del w:id="146" w:author="Suretha Cruse" w:date="2023-11-18T16:23:00Z">
              <w:r w:rsidRPr="00C83658" w:rsidDel="00C83658">
                <w:rPr>
                  <w:rFonts w:ascii="Times New Roman" w:eastAsia="Times New Roman" w:hAnsi="Times New Roman" w:cs="Times New Roman"/>
                  <w:sz w:val="24"/>
                  <w:szCs w:val="24"/>
                </w:rPr>
                <w:delText xml:space="preserve">such as </w:delText>
              </w:r>
            </w:del>
            <w:del w:id="147" w:author="Suretha Cruse" w:date="2023-11-18T16:21:00Z">
              <w:r w:rsidRPr="00C83658" w:rsidDel="00C83658">
                <w:rPr>
                  <w:rFonts w:ascii="Times New Roman" w:eastAsia="Times New Roman" w:hAnsi="Times New Roman" w:cs="Times New Roman"/>
                  <w:sz w:val="24"/>
                  <w:szCs w:val="24"/>
                </w:rPr>
                <w:delText xml:space="preserve">discounts </w:delText>
              </w:r>
            </w:del>
            <w:del w:id="148" w:author="Suretha Cruse" w:date="2023-11-18T16:23:00Z">
              <w:r w:rsidRPr="00C83658" w:rsidDel="00C83658">
                <w:rPr>
                  <w:rFonts w:ascii="Times New Roman" w:eastAsia="Times New Roman" w:hAnsi="Times New Roman" w:cs="Times New Roman"/>
                  <w:sz w:val="24"/>
                  <w:szCs w:val="24"/>
                </w:rPr>
                <w:delText>o</w:delText>
              </w:r>
            </w:del>
            <w:ins w:id="149" w:author="Suretha Cruse" w:date="2023-11-18T16:23:00Z">
              <w:r w:rsidR="00C83658" w:rsidRPr="00C83658">
                <w:rPr>
                  <w:rFonts w:ascii="Times New Roman" w:eastAsia="Times New Roman" w:hAnsi="Times New Roman" w:cs="Times New Roman"/>
                  <w:sz w:val="24"/>
                  <w:szCs w:val="24"/>
                </w:rPr>
                <w:t>o</w:t>
              </w:r>
            </w:ins>
            <w:r w:rsidRPr="00C83658">
              <w:rPr>
                <w:rFonts w:ascii="Times New Roman" w:eastAsia="Times New Roman" w:hAnsi="Times New Roman" w:cs="Times New Roman"/>
                <w:sz w:val="24"/>
                <w:szCs w:val="24"/>
              </w:rPr>
              <w:t>n dining</w:t>
            </w:r>
            <w:ins w:id="150" w:author="Suretha Cruse" w:date="2023-11-18T16:23:00Z">
              <w:r w:rsidR="00C83658" w:rsidRPr="00C83658">
                <w:rPr>
                  <w:rFonts w:ascii="Times New Roman" w:eastAsia="Times New Roman" w:hAnsi="Times New Roman" w:cs="Times New Roman"/>
                  <w:sz w:val="24"/>
                  <w:szCs w:val="24"/>
                </w:rPr>
                <w:t xml:space="preserve">, </w:t>
              </w:r>
            </w:ins>
            <w:del w:id="151" w:author="Suretha Cruse" w:date="2023-11-18T16:23:00Z">
              <w:r w:rsidRPr="00C83658" w:rsidDel="00C83658">
                <w:rPr>
                  <w:rFonts w:ascii="Times New Roman" w:eastAsia="Times New Roman" w:hAnsi="Times New Roman" w:cs="Times New Roman"/>
                  <w:sz w:val="24"/>
                  <w:szCs w:val="24"/>
                </w:rPr>
                <w:delText xml:space="preserve"> and </w:delText>
              </w:r>
            </w:del>
            <w:r w:rsidRPr="00C83658">
              <w:rPr>
                <w:rFonts w:ascii="Times New Roman" w:eastAsia="Times New Roman" w:hAnsi="Times New Roman" w:cs="Times New Roman"/>
                <w:sz w:val="24"/>
                <w:szCs w:val="24"/>
              </w:rPr>
              <w:t xml:space="preserve">car rentals, </w:t>
            </w:r>
            <w:ins w:id="152" w:author="Suretha Cruse" w:date="2023-11-18T16:23:00Z">
              <w:r w:rsidR="00C83658" w:rsidRPr="00C83658">
                <w:rPr>
                  <w:rFonts w:ascii="Times New Roman" w:eastAsia="Times New Roman" w:hAnsi="Times New Roman" w:cs="Times New Roman"/>
                  <w:sz w:val="24"/>
                  <w:szCs w:val="24"/>
                </w:rPr>
                <w:t xml:space="preserve">entertainment and so much more. </w:t>
              </w:r>
            </w:ins>
            <w:del w:id="153" w:author="Suretha Cruse" w:date="2023-11-18T16:24:00Z">
              <w:r w:rsidRPr="00C83658" w:rsidDel="00C83658">
                <w:rPr>
                  <w:rFonts w:ascii="Times New Roman" w:eastAsia="Times New Roman" w:hAnsi="Times New Roman" w:cs="Times New Roman"/>
                  <w:sz w:val="24"/>
                  <w:szCs w:val="24"/>
                </w:rPr>
                <w:delText>pre-launch access and members-only events.</w:delText>
              </w:r>
            </w:del>
          </w:p>
        </w:tc>
      </w:tr>
      <w:tr w:rsidR="00AE3EA3" w14:paraId="6A5669C5" w14:textId="77777777">
        <w:trPr>
          <w:trHeight w:val="760"/>
        </w:trPr>
        <w:tc>
          <w:tcPr>
            <w:tcW w:w="1290" w:type="dxa"/>
            <w:shd w:val="clear" w:color="auto" w:fill="auto"/>
            <w:tcMar>
              <w:top w:w="20" w:type="dxa"/>
              <w:left w:w="20" w:type="dxa"/>
              <w:bottom w:w="100" w:type="dxa"/>
              <w:right w:w="20" w:type="dxa"/>
            </w:tcMar>
            <w:vAlign w:val="center"/>
          </w:tcPr>
          <w:p w14:paraId="00000095"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Rewards</w:t>
            </w:r>
          </w:p>
        </w:tc>
        <w:tc>
          <w:tcPr>
            <w:tcW w:w="2085" w:type="dxa"/>
            <w:shd w:val="clear" w:color="auto" w:fill="auto"/>
            <w:tcMar>
              <w:top w:w="20" w:type="dxa"/>
              <w:left w:w="20" w:type="dxa"/>
              <w:bottom w:w="100" w:type="dxa"/>
              <w:right w:w="20" w:type="dxa"/>
            </w:tcMar>
            <w:vAlign w:val="center"/>
          </w:tcPr>
          <w:p w14:paraId="00000096" w14:textId="77777777" w:rsidR="00AE3EA3" w:rsidRDefault="004940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benefits?</w:t>
            </w:r>
          </w:p>
        </w:tc>
        <w:tc>
          <w:tcPr>
            <w:tcW w:w="6000" w:type="dxa"/>
            <w:shd w:val="clear" w:color="auto" w:fill="auto"/>
            <w:tcMar>
              <w:top w:w="20" w:type="dxa"/>
              <w:left w:w="20" w:type="dxa"/>
              <w:bottom w:w="100" w:type="dxa"/>
              <w:right w:w="20" w:type="dxa"/>
            </w:tcMar>
            <w:vAlign w:val="center"/>
          </w:tcPr>
          <w:p w14:paraId="00000097" w14:textId="0D7DE902" w:rsidR="00AE3EA3" w:rsidRDefault="00C83658">
            <w:pPr>
              <w:widowControl w:val="0"/>
              <w:rPr>
                <w:rFonts w:ascii="Times New Roman" w:eastAsia="Times New Roman" w:hAnsi="Times New Roman" w:cs="Times New Roman"/>
                <w:sz w:val="24"/>
                <w:szCs w:val="24"/>
              </w:rPr>
            </w:pPr>
            <w:ins w:id="154" w:author="Suretha Cruse" w:date="2023-11-18T16:24:00Z">
              <w:r>
                <w:rPr>
                  <w:rFonts w:ascii="Times New Roman" w:eastAsia="Times New Roman" w:hAnsi="Times New Roman" w:cs="Times New Roman"/>
                  <w:sz w:val="24"/>
                  <w:szCs w:val="24"/>
                </w:rPr>
                <w:t>B</w:t>
              </w:r>
            </w:ins>
            <w:del w:id="155" w:author="Suretha Cruse" w:date="2023-11-18T16:24:00Z">
              <w:r w:rsidR="00494088" w:rsidDel="00C83658">
                <w:rPr>
                  <w:rFonts w:ascii="Times New Roman" w:eastAsia="Times New Roman" w:hAnsi="Times New Roman" w:cs="Times New Roman"/>
                  <w:sz w:val="24"/>
                  <w:szCs w:val="24"/>
                </w:rPr>
                <w:delText>Just like offers, b</w:delText>
              </w:r>
            </w:del>
            <w:r w:rsidR="00494088">
              <w:rPr>
                <w:rFonts w:ascii="Times New Roman" w:eastAsia="Times New Roman" w:hAnsi="Times New Roman" w:cs="Times New Roman"/>
                <w:sz w:val="24"/>
                <w:szCs w:val="24"/>
              </w:rPr>
              <w:t xml:space="preserve">enefits </w:t>
            </w:r>
            <w:ins w:id="156" w:author="Suretha Cruse" w:date="2023-11-18T16:31:00Z">
              <w:r w:rsidR="0031322C">
                <w:rPr>
                  <w:rFonts w:ascii="Times New Roman" w:eastAsia="Times New Roman" w:hAnsi="Times New Roman" w:cs="Times New Roman"/>
                  <w:sz w:val="24"/>
                  <w:szCs w:val="24"/>
                </w:rPr>
                <w:t xml:space="preserve">are </w:t>
              </w:r>
            </w:ins>
            <w:ins w:id="157" w:author="Suretha Cruse" w:date="2023-11-18T16:30:00Z">
              <w:r w:rsidR="0031322C">
                <w:rPr>
                  <w:rFonts w:ascii="Times New Roman" w:eastAsia="Times New Roman" w:hAnsi="Times New Roman" w:cs="Times New Roman"/>
                  <w:sz w:val="24"/>
                  <w:szCs w:val="24"/>
                </w:rPr>
                <w:t xml:space="preserve">exclusively to Saudi Rewards </w:t>
              </w:r>
            </w:ins>
            <w:del w:id="158" w:author="Suretha Cruse" w:date="2023-11-18T16:30:00Z">
              <w:r w:rsidR="00494088" w:rsidDel="0031322C">
                <w:rPr>
                  <w:rFonts w:ascii="Times New Roman" w:eastAsia="Times New Roman" w:hAnsi="Times New Roman" w:cs="Times New Roman"/>
                  <w:sz w:val="24"/>
                  <w:szCs w:val="24"/>
                </w:rPr>
                <w:delText xml:space="preserve">are </w:delText>
              </w:r>
            </w:del>
            <w:del w:id="159" w:author="Suretha Cruse" w:date="2023-11-18T16:24:00Z">
              <w:r w:rsidR="00494088" w:rsidDel="00C83658">
                <w:rPr>
                  <w:rFonts w:ascii="Times New Roman" w:eastAsia="Times New Roman" w:hAnsi="Times New Roman" w:cs="Times New Roman"/>
                  <w:sz w:val="24"/>
                  <w:szCs w:val="24"/>
                </w:rPr>
                <w:delText xml:space="preserve">for </w:delText>
              </w:r>
            </w:del>
            <w:r w:rsidR="00494088">
              <w:rPr>
                <w:rFonts w:ascii="Times New Roman" w:eastAsia="Times New Roman" w:hAnsi="Times New Roman" w:cs="Times New Roman"/>
                <w:sz w:val="24"/>
                <w:szCs w:val="24"/>
              </w:rPr>
              <w:t>members</w:t>
            </w:r>
            <w:ins w:id="160" w:author="Suretha Cruse" w:date="2023-11-18T16:43:00Z">
              <w:r w:rsidR="00B721C2">
                <w:rPr>
                  <w:rFonts w:ascii="Times New Roman" w:eastAsia="Times New Roman" w:hAnsi="Times New Roman" w:cs="Times New Roman"/>
                  <w:sz w:val="24"/>
                  <w:szCs w:val="24"/>
                </w:rPr>
                <w:t xml:space="preserve"> with access to additional benefits based on your tier status. </w:t>
              </w:r>
            </w:ins>
            <w:ins w:id="161" w:author="Suretha Cruse" w:date="2023-11-18T16:44:00Z">
              <w:r w:rsidR="00B721C2">
                <w:rPr>
                  <w:rFonts w:ascii="Times New Roman" w:eastAsia="Times New Roman" w:hAnsi="Times New Roman" w:cs="Times New Roman"/>
                  <w:sz w:val="24"/>
                  <w:szCs w:val="24"/>
                </w:rPr>
                <w:t xml:space="preserve">Benefits </w:t>
              </w:r>
            </w:ins>
            <w:del w:id="162" w:author="Suretha Cruse" w:date="2023-11-18T16:44:00Z">
              <w:r w:rsidR="00494088" w:rsidDel="00B721C2">
                <w:rPr>
                  <w:rFonts w:ascii="Times New Roman" w:eastAsia="Times New Roman" w:hAnsi="Times New Roman" w:cs="Times New Roman"/>
                  <w:sz w:val="24"/>
                  <w:szCs w:val="24"/>
                </w:rPr>
                <w:delText xml:space="preserve"> </w:delText>
              </w:r>
            </w:del>
            <w:ins w:id="163" w:author="Suretha Cruse" w:date="2023-11-18T16:40:00Z">
              <w:r w:rsidR="00B721C2">
                <w:rPr>
                  <w:rFonts w:ascii="Times New Roman" w:eastAsia="Times New Roman" w:hAnsi="Times New Roman" w:cs="Times New Roman"/>
                  <w:sz w:val="24"/>
                  <w:szCs w:val="24"/>
                </w:rPr>
                <w:t xml:space="preserve">include </w:t>
              </w:r>
            </w:ins>
            <w:ins w:id="164" w:author="Suretha Cruse" w:date="2023-11-18T16:44:00Z">
              <w:r w:rsidR="00B721C2">
                <w:rPr>
                  <w:rFonts w:ascii="Times New Roman" w:eastAsia="Times New Roman" w:hAnsi="Times New Roman" w:cs="Times New Roman"/>
                  <w:sz w:val="24"/>
                  <w:szCs w:val="24"/>
                </w:rPr>
                <w:t xml:space="preserve">exclusive deals and experiences for </w:t>
              </w:r>
            </w:ins>
            <w:ins w:id="165" w:author="Suretha Cruse" w:date="2023-11-18T16:43:00Z">
              <w:r w:rsidR="00B721C2">
                <w:rPr>
                  <w:rFonts w:ascii="Times New Roman" w:eastAsia="Times New Roman" w:hAnsi="Times New Roman" w:cs="Times New Roman"/>
                  <w:sz w:val="24"/>
                  <w:szCs w:val="24"/>
                </w:rPr>
                <w:t xml:space="preserve">eligible </w:t>
              </w:r>
            </w:ins>
            <w:ins w:id="166" w:author="Suretha Cruse" w:date="2023-11-18T16:42:00Z">
              <w:r w:rsidR="00B721C2">
                <w:rPr>
                  <w:rFonts w:ascii="Times New Roman" w:eastAsia="Times New Roman" w:hAnsi="Times New Roman" w:cs="Times New Roman"/>
                  <w:sz w:val="24"/>
                  <w:szCs w:val="24"/>
                </w:rPr>
                <w:t>events,</w:t>
              </w:r>
            </w:ins>
            <w:ins w:id="167" w:author="Suretha Cruse" w:date="2023-11-18T16:43:00Z">
              <w:r w:rsidR="00B721C2">
                <w:rPr>
                  <w:rFonts w:ascii="Times New Roman" w:eastAsia="Times New Roman" w:hAnsi="Times New Roman" w:cs="Times New Roman"/>
                  <w:sz w:val="24"/>
                  <w:szCs w:val="24"/>
                </w:rPr>
                <w:t xml:space="preserve"> Saudi City Passes</w:t>
              </w:r>
            </w:ins>
            <w:ins w:id="168" w:author="Suretha Cruse" w:date="2023-11-18T16:45:00Z">
              <w:r w:rsidR="00B721C2">
                <w:rPr>
                  <w:rFonts w:ascii="Times New Roman" w:eastAsia="Times New Roman" w:hAnsi="Times New Roman" w:cs="Times New Roman"/>
                  <w:sz w:val="24"/>
                  <w:szCs w:val="24"/>
                </w:rPr>
                <w:t xml:space="preserve"> and curated experiences </w:t>
              </w:r>
            </w:ins>
            <w:ins w:id="169" w:author="Suretha Cruse" w:date="2023-11-18T16:46:00Z">
              <w:r w:rsidR="00B721C2">
                <w:rPr>
                  <w:rFonts w:ascii="Times New Roman" w:eastAsia="Times New Roman" w:hAnsi="Times New Roman" w:cs="Times New Roman"/>
                  <w:sz w:val="24"/>
                  <w:szCs w:val="24"/>
                </w:rPr>
                <w:t xml:space="preserve">– making your </w:t>
              </w:r>
            </w:ins>
            <w:ins w:id="170" w:author="Suretha Cruse" w:date="2023-11-18T16:40:00Z">
              <w:r w:rsidR="00B721C2">
                <w:rPr>
                  <w:rFonts w:ascii="Times New Roman" w:eastAsia="Times New Roman" w:hAnsi="Times New Roman" w:cs="Times New Roman"/>
                  <w:sz w:val="24"/>
                  <w:szCs w:val="24"/>
                </w:rPr>
                <w:t>Saudi Rewards adventures</w:t>
              </w:r>
            </w:ins>
            <w:ins w:id="171" w:author="Suretha Cruse" w:date="2023-11-18T16:46:00Z">
              <w:r w:rsidR="00B721C2">
                <w:rPr>
                  <w:rFonts w:ascii="Times New Roman" w:eastAsia="Times New Roman" w:hAnsi="Times New Roman" w:cs="Times New Roman"/>
                  <w:sz w:val="24"/>
                  <w:szCs w:val="24"/>
                </w:rPr>
                <w:t xml:space="preserve"> like no other</w:t>
              </w:r>
            </w:ins>
            <w:ins w:id="172" w:author="Suretha Cruse" w:date="2023-11-18T16:40:00Z">
              <w:r w:rsidR="00B721C2">
                <w:rPr>
                  <w:rFonts w:ascii="Times New Roman" w:eastAsia="Times New Roman" w:hAnsi="Times New Roman" w:cs="Times New Roman"/>
                  <w:sz w:val="24"/>
                  <w:szCs w:val="24"/>
                </w:rPr>
                <w:t xml:space="preserve">. </w:t>
              </w:r>
            </w:ins>
            <w:del w:id="173" w:author="Suretha Cruse" w:date="2023-11-18T16:30:00Z">
              <w:r w:rsidR="00494088" w:rsidDel="0031322C">
                <w:rPr>
                  <w:rFonts w:ascii="Times New Roman" w:eastAsia="Times New Roman" w:hAnsi="Times New Roman" w:cs="Times New Roman"/>
                  <w:sz w:val="24"/>
                  <w:szCs w:val="24"/>
                </w:rPr>
                <w:delText xml:space="preserve">only </w:delText>
              </w:r>
            </w:del>
            <w:del w:id="174" w:author="Suretha Cruse" w:date="2023-11-18T16:38:00Z">
              <w:r w:rsidR="00494088" w:rsidDel="00697D9D">
                <w:rPr>
                  <w:rFonts w:ascii="Times New Roman" w:eastAsia="Times New Roman" w:hAnsi="Times New Roman" w:cs="Times New Roman"/>
                  <w:sz w:val="24"/>
                  <w:szCs w:val="24"/>
                </w:rPr>
                <w:delText xml:space="preserve">and </w:delText>
              </w:r>
            </w:del>
            <w:del w:id="175" w:author="Suretha Cruse" w:date="2023-11-18T16:40:00Z">
              <w:r w:rsidR="00494088" w:rsidDel="00B721C2">
                <w:rPr>
                  <w:rFonts w:ascii="Times New Roman" w:eastAsia="Times New Roman" w:hAnsi="Times New Roman" w:cs="Times New Roman"/>
                  <w:sz w:val="24"/>
                  <w:szCs w:val="24"/>
                </w:rPr>
                <w:delText xml:space="preserve">include special promotions and discounts such as “buy one, get one free” deals and upgrades — ways for you to save money throughout your Saudi </w:delText>
              </w:r>
            </w:del>
            <w:del w:id="176" w:author="Suretha Cruse" w:date="2023-11-18T16:42:00Z">
              <w:r w:rsidR="00494088" w:rsidDel="00B721C2">
                <w:rPr>
                  <w:rFonts w:ascii="Times New Roman" w:eastAsia="Times New Roman" w:hAnsi="Times New Roman" w:cs="Times New Roman"/>
                  <w:sz w:val="24"/>
                  <w:szCs w:val="24"/>
                </w:rPr>
                <w:delText xml:space="preserve">Rewards adventures. </w:delText>
              </w:r>
            </w:del>
          </w:p>
        </w:tc>
      </w:tr>
    </w:tbl>
    <w:p w14:paraId="00000098" w14:textId="77777777" w:rsidR="00AE3EA3" w:rsidRDefault="00AE3EA3">
      <w:pPr>
        <w:rPr>
          <w:color w:val="0000FF"/>
        </w:rPr>
      </w:pPr>
    </w:p>
    <w:p w14:paraId="00000099" w14:textId="77777777" w:rsidR="00AE3EA3" w:rsidRDefault="00494088">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SEO </w:t>
      </w:r>
    </w:p>
    <w:p w14:paraId="0000009A" w14:textId="77777777" w:rsidR="00AE3EA3" w:rsidRDefault="00494088">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Meta Title: FAQ | Earn &amp; Redeem Rewards | Saudi Rewards </w:t>
      </w:r>
    </w:p>
    <w:p w14:paraId="0000009B" w14:textId="77777777" w:rsidR="00AE3EA3" w:rsidRDefault="00494088">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Meta Description: Discover Saudi Rewards, a national rewards program redefining travel. Earn more points and unlock benefits, and find answers to frequently asked questions here.</w:t>
      </w:r>
    </w:p>
    <w:p w14:paraId="0000009C" w14:textId="77777777" w:rsidR="00AE3EA3" w:rsidRDefault="00494088">
      <w:pPr>
        <w:shd w:val="clear" w:color="auto" w:fill="FFFFFF"/>
        <w:rPr>
          <w:color w:val="0000FF"/>
        </w:rPr>
      </w:pPr>
      <w:r>
        <w:rPr>
          <w:rFonts w:ascii="Times New Roman" w:eastAsia="Times New Roman" w:hAnsi="Times New Roman" w:cs="Times New Roman"/>
          <w:color w:val="6FA8DC"/>
          <w:sz w:val="24"/>
          <w:szCs w:val="24"/>
        </w:rPr>
        <w:t>URL: /en/faq</w:t>
      </w:r>
    </w:p>
    <w:sectPr w:rsidR="00AE3EA3">
      <w:head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Anderson" w:date="2023-11-15T18:44:00Z" w:initials="">
    <w:p w14:paraId="0000009E" w14:textId="77777777" w:rsidR="00AE3EA3" w:rsidRDefault="00494088">
      <w:pPr>
        <w:widowControl w:val="0"/>
        <w:pBdr>
          <w:top w:val="nil"/>
          <w:left w:val="nil"/>
          <w:bottom w:val="nil"/>
          <w:right w:val="nil"/>
          <w:between w:val="nil"/>
        </w:pBdr>
        <w:spacing w:line="240" w:lineRule="auto"/>
        <w:rPr>
          <w:color w:val="000000"/>
        </w:rPr>
      </w:pPr>
      <w:r>
        <w:rPr>
          <w:color w:val="000000"/>
        </w:rPr>
        <w:t>Smart Tourism: This page would be best served with FAQ Schema enabled. Properly marked up FAQ pages may be eligible to have a rich result on Search and an Action on the Google Assistant, which can help your site reach the right users.</w:t>
      </w:r>
    </w:p>
    <w:p w14:paraId="0000009F" w14:textId="77777777" w:rsidR="00AE3EA3" w:rsidRDefault="00AE3EA3">
      <w:pPr>
        <w:widowControl w:val="0"/>
        <w:pBdr>
          <w:top w:val="nil"/>
          <w:left w:val="nil"/>
          <w:bottom w:val="nil"/>
          <w:right w:val="nil"/>
          <w:between w:val="nil"/>
        </w:pBdr>
        <w:spacing w:line="240" w:lineRule="auto"/>
        <w:rPr>
          <w:color w:val="000000"/>
        </w:rPr>
      </w:pPr>
    </w:p>
    <w:p w14:paraId="000000A0" w14:textId="77777777" w:rsidR="00AE3EA3" w:rsidRDefault="00494088">
      <w:pPr>
        <w:widowControl w:val="0"/>
        <w:pBdr>
          <w:top w:val="nil"/>
          <w:left w:val="nil"/>
          <w:bottom w:val="nil"/>
          <w:right w:val="nil"/>
          <w:between w:val="nil"/>
        </w:pBdr>
        <w:spacing w:line="240" w:lineRule="auto"/>
        <w:rPr>
          <w:color w:val="000000"/>
        </w:rPr>
      </w:pPr>
      <w:r>
        <w:rPr>
          <w:color w:val="000000"/>
        </w:rPr>
        <w:t xml:space="preserve">Using JSON-LD is recommended and here's an example: </w:t>
      </w:r>
    </w:p>
    <w:p w14:paraId="000000A1" w14:textId="77777777" w:rsidR="00AE3EA3" w:rsidRDefault="00494088">
      <w:pPr>
        <w:widowControl w:val="0"/>
        <w:pBdr>
          <w:top w:val="nil"/>
          <w:left w:val="nil"/>
          <w:bottom w:val="nil"/>
          <w:right w:val="nil"/>
          <w:between w:val="nil"/>
        </w:pBdr>
        <w:spacing w:line="240" w:lineRule="auto"/>
        <w:rPr>
          <w:color w:val="000000"/>
        </w:rPr>
      </w:pPr>
      <w:r>
        <w:rPr>
          <w:color w:val="000000"/>
        </w:rPr>
        <w:t>&lt;html&gt;</w:t>
      </w:r>
    </w:p>
    <w:p w14:paraId="000000A2" w14:textId="77777777" w:rsidR="00AE3EA3" w:rsidRDefault="00494088">
      <w:pPr>
        <w:widowControl w:val="0"/>
        <w:pBdr>
          <w:top w:val="nil"/>
          <w:left w:val="nil"/>
          <w:bottom w:val="nil"/>
          <w:right w:val="nil"/>
          <w:between w:val="nil"/>
        </w:pBdr>
        <w:spacing w:line="240" w:lineRule="auto"/>
        <w:rPr>
          <w:color w:val="000000"/>
        </w:rPr>
      </w:pPr>
      <w:r>
        <w:rPr>
          <w:color w:val="000000"/>
        </w:rPr>
        <w:t>&lt;head&gt;</w:t>
      </w:r>
    </w:p>
    <w:p w14:paraId="000000A3" w14:textId="77777777" w:rsidR="00AE3EA3" w:rsidRDefault="00494088">
      <w:pPr>
        <w:widowControl w:val="0"/>
        <w:pBdr>
          <w:top w:val="nil"/>
          <w:left w:val="nil"/>
          <w:bottom w:val="nil"/>
          <w:right w:val="nil"/>
          <w:between w:val="nil"/>
        </w:pBdr>
        <w:spacing w:line="240" w:lineRule="auto"/>
        <w:rPr>
          <w:color w:val="000000"/>
        </w:rPr>
      </w:pPr>
      <w:r>
        <w:rPr>
          <w:color w:val="000000"/>
        </w:rPr>
        <w:t>&lt;title&gt;Saudi Rewards Frequently Asked Questions&lt;/title&gt;</w:t>
      </w:r>
    </w:p>
    <w:p w14:paraId="000000A4" w14:textId="77777777" w:rsidR="00AE3EA3" w:rsidRDefault="00494088">
      <w:pPr>
        <w:widowControl w:val="0"/>
        <w:pBdr>
          <w:top w:val="nil"/>
          <w:left w:val="nil"/>
          <w:bottom w:val="nil"/>
          <w:right w:val="nil"/>
          <w:between w:val="nil"/>
        </w:pBdr>
        <w:spacing w:line="240" w:lineRule="auto"/>
        <w:rPr>
          <w:color w:val="000000"/>
        </w:rPr>
      </w:pPr>
      <w:r>
        <w:rPr>
          <w:color w:val="000000"/>
        </w:rPr>
        <w:t>&lt;script type="application/ld+json"&gt;</w:t>
      </w:r>
    </w:p>
    <w:p w14:paraId="000000A5" w14:textId="77777777" w:rsidR="00AE3EA3" w:rsidRDefault="00494088">
      <w:pPr>
        <w:widowControl w:val="0"/>
        <w:pBdr>
          <w:top w:val="nil"/>
          <w:left w:val="nil"/>
          <w:bottom w:val="nil"/>
          <w:right w:val="nil"/>
          <w:between w:val="nil"/>
        </w:pBdr>
        <w:spacing w:line="240" w:lineRule="auto"/>
        <w:rPr>
          <w:color w:val="000000"/>
        </w:rPr>
      </w:pPr>
      <w:r>
        <w:rPr>
          <w:color w:val="000000"/>
        </w:rPr>
        <w:t>{</w:t>
      </w:r>
    </w:p>
    <w:p w14:paraId="000000A6" w14:textId="77777777" w:rsidR="00AE3EA3" w:rsidRDefault="00494088">
      <w:pPr>
        <w:widowControl w:val="0"/>
        <w:pBdr>
          <w:top w:val="nil"/>
          <w:left w:val="nil"/>
          <w:bottom w:val="nil"/>
          <w:right w:val="nil"/>
          <w:between w:val="nil"/>
        </w:pBdr>
        <w:spacing w:line="240" w:lineRule="auto"/>
        <w:rPr>
          <w:color w:val="000000"/>
        </w:rPr>
      </w:pPr>
      <w:r>
        <w:rPr>
          <w:color w:val="000000"/>
        </w:rPr>
        <w:t>"@context": "https://schema.org",</w:t>
      </w:r>
    </w:p>
    <w:p w14:paraId="000000A7" w14:textId="77777777" w:rsidR="00AE3EA3" w:rsidRDefault="00494088">
      <w:pPr>
        <w:widowControl w:val="0"/>
        <w:pBdr>
          <w:top w:val="nil"/>
          <w:left w:val="nil"/>
          <w:bottom w:val="nil"/>
          <w:right w:val="nil"/>
          <w:between w:val="nil"/>
        </w:pBdr>
        <w:spacing w:line="240" w:lineRule="auto"/>
        <w:rPr>
          <w:color w:val="000000"/>
        </w:rPr>
      </w:pPr>
      <w:r>
        <w:rPr>
          <w:color w:val="000000"/>
        </w:rPr>
        <w:t>"@type": "FAQPage",</w:t>
      </w:r>
    </w:p>
    <w:p w14:paraId="000000A8" w14:textId="77777777" w:rsidR="00AE3EA3" w:rsidRDefault="00494088">
      <w:pPr>
        <w:widowControl w:val="0"/>
        <w:pBdr>
          <w:top w:val="nil"/>
          <w:left w:val="nil"/>
          <w:bottom w:val="nil"/>
          <w:right w:val="nil"/>
          <w:between w:val="nil"/>
        </w:pBdr>
        <w:spacing w:line="240" w:lineRule="auto"/>
        <w:rPr>
          <w:color w:val="000000"/>
        </w:rPr>
      </w:pPr>
      <w:r>
        <w:rPr>
          <w:color w:val="000000"/>
        </w:rPr>
        <w:t>"mainEntity": [{</w:t>
      </w:r>
    </w:p>
    <w:p w14:paraId="000000A9" w14:textId="77777777" w:rsidR="00AE3EA3" w:rsidRDefault="00494088">
      <w:pPr>
        <w:widowControl w:val="0"/>
        <w:pBdr>
          <w:top w:val="nil"/>
          <w:left w:val="nil"/>
          <w:bottom w:val="nil"/>
          <w:right w:val="nil"/>
          <w:between w:val="nil"/>
        </w:pBdr>
        <w:spacing w:line="240" w:lineRule="auto"/>
        <w:rPr>
          <w:color w:val="000000"/>
        </w:rPr>
      </w:pPr>
      <w:r>
        <w:rPr>
          <w:color w:val="000000"/>
        </w:rPr>
        <w:t>"@type": "Question",</w:t>
      </w:r>
    </w:p>
    <w:p w14:paraId="000000AA" w14:textId="77777777" w:rsidR="00AE3EA3" w:rsidRDefault="00494088">
      <w:pPr>
        <w:widowControl w:val="0"/>
        <w:pBdr>
          <w:top w:val="nil"/>
          <w:left w:val="nil"/>
          <w:bottom w:val="nil"/>
          <w:right w:val="nil"/>
          <w:between w:val="nil"/>
        </w:pBdr>
        <w:spacing w:line="240" w:lineRule="auto"/>
        <w:rPr>
          <w:color w:val="000000"/>
        </w:rPr>
      </w:pPr>
      <w:r>
        <w:rPr>
          <w:color w:val="000000"/>
        </w:rPr>
        <w:t>"name": "What is Saudi Rewards?",</w:t>
      </w:r>
    </w:p>
    <w:p w14:paraId="000000AB" w14:textId="77777777" w:rsidR="00AE3EA3" w:rsidRDefault="00494088">
      <w:pPr>
        <w:widowControl w:val="0"/>
        <w:pBdr>
          <w:top w:val="nil"/>
          <w:left w:val="nil"/>
          <w:bottom w:val="nil"/>
          <w:right w:val="nil"/>
          <w:between w:val="nil"/>
        </w:pBdr>
        <w:spacing w:line="240" w:lineRule="auto"/>
        <w:rPr>
          <w:color w:val="000000"/>
        </w:rPr>
      </w:pPr>
      <w:r>
        <w:rPr>
          <w:color w:val="000000"/>
        </w:rPr>
        <w:t>"acceptedAnswer": {</w:t>
      </w:r>
    </w:p>
    <w:p w14:paraId="000000AC" w14:textId="77777777" w:rsidR="00AE3EA3" w:rsidRDefault="00494088">
      <w:pPr>
        <w:widowControl w:val="0"/>
        <w:pBdr>
          <w:top w:val="nil"/>
          <w:left w:val="nil"/>
          <w:bottom w:val="nil"/>
          <w:right w:val="nil"/>
          <w:between w:val="nil"/>
        </w:pBdr>
        <w:spacing w:line="240" w:lineRule="auto"/>
        <w:rPr>
          <w:color w:val="000000"/>
        </w:rPr>
      </w:pPr>
      <w:r>
        <w:rPr>
          <w:color w:val="000000"/>
        </w:rPr>
        <w:t>"@type": "Answer",</w:t>
      </w:r>
    </w:p>
    <w:p w14:paraId="000000AD" w14:textId="77777777" w:rsidR="00AE3EA3" w:rsidRDefault="00494088">
      <w:pPr>
        <w:widowControl w:val="0"/>
        <w:pBdr>
          <w:top w:val="nil"/>
          <w:left w:val="nil"/>
          <w:bottom w:val="nil"/>
          <w:right w:val="nil"/>
          <w:between w:val="nil"/>
        </w:pBdr>
        <w:spacing w:line="240" w:lineRule="auto"/>
        <w:rPr>
          <w:color w:val="000000"/>
        </w:rPr>
      </w:pPr>
      <w:r>
        <w:rPr>
          <w:color w:val="000000"/>
        </w:rPr>
        <w:t>"text": "&lt;p&gt;Saudi Rewards is Saudi’s newest, completely free, one-of-kind national rewards program that will inspire you to discover Saudi like never before. You can earn and redeem points on travel packages and with travel partners, and get exclusive offers such as discounts on shopping, dining, entertainment and more.&lt;/p&gt;"</w:t>
      </w:r>
    </w:p>
    <w:p w14:paraId="000000AE" w14:textId="77777777" w:rsidR="00AE3EA3" w:rsidRDefault="00494088">
      <w:pPr>
        <w:widowControl w:val="0"/>
        <w:pBdr>
          <w:top w:val="nil"/>
          <w:left w:val="nil"/>
          <w:bottom w:val="nil"/>
          <w:right w:val="nil"/>
          <w:between w:val="nil"/>
        </w:pBdr>
        <w:spacing w:line="240" w:lineRule="auto"/>
        <w:rPr>
          <w:color w:val="000000"/>
        </w:rPr>
      </w:pPr>
      <w:r>
        <w:rPr>
          <w:color w:val="000000"/>
        </w:rPr>
        <w:t>}</w:t>
      </w:r>
    </w:p>
    <w:p w14:paraId="000000AF" w14:textId="77777777" w:rsidR="00AE3EA3" w:rsidRDefault="00494088">
      <w:pPr>
        <w:widowControl w:val="0"/>
        <w:pBdr>
          <w:top w:val="nil"/>
          <w:left w:val="nil"/>
          <w:bottom w:val="nil"/>
          <w:right w:val="nil"/>
          <w:between w:val="nil"/>
        </w:pBdr>
        <w:spacing w:line="240" w:lineRule="auto"/>
        <w:rPr>
          <w:color w:val="000000"/>
        </w:rPr>
      </w:pPr>
      <w:r>
        <w:rPr>
          <w:color w:val="000000"/>
        </w:rPr>
        <w:t>}]</w:t>
      </w:r>
    </w:p>
    <w:p w14:paraId="000000B0" w14:textId="77777777" w:rsidR="00AE3EA3" w:rsidRDefault="00494088">
      <w:pPr>
        <w:widowControl w:val="0"/>
        <w:pBdr>
          <w:top w:val="nil"/>
          <w:left w:val="nil"/>
          <w:bottom w:val="nil"/>
          <w:right w:val="nil"/>
          <w:between w:val="nil"/>
        </w:pBdr>
        <w:spacing w:line="240" w:lineRule="auto"/>
        <w:rPr>
          <w:color w:val="000000"/>
        </w:rPr>
      </w:pPr>
      <w:r>
        <w:rPr>
          <w:color w:val="000000"/>
        </w:rPr>
        <w:t>}</w:t>
      </w:r>
    </w:p>
    <w:p w14:paraId="000000B1" w14:textId="77777777" w:rsidR="00AE3EA3" w:rsidRDefault="00494088">
      <w:pPr>
        <w:widowControl w:val="0"/>
        <w:pBdr>
          <w:top w:val="nil"/>
          <w:left w:val="nil"/>
          <w:bottom w:val="nil"/>
          <w:right w:val="nil"/>
          <w:between w:val="nil"/>
        </w:pBdr>
        <w:spacing w:line="240" w:lineRule="auto"/>
        <w:rPr>
          <w:color w:val="000000"/>
        </w:rPr>
      </w:pPr>
      <w:r>
        <w:rPr>
          <w:color w:val="000000"/>
        </w:rPr>
        <w:t>&lt;/script&gt;</w:t>
      </w:r>
    </w:p>
    <w:p w14:paraId="000000B2" w14:textId="77777777" w:rsidR="00AE3EA3" w:rsidRDefault="00494088">
      <w:pPr>
        <w:widowControl w:val="0"/>
        <w:pBdr>
          <w:top w:val="nil"/>
          <w:left w:val="nil"/>
          <w:bottom w:val="nil"/>
          <w:right w:val="nil"/>
          <w:between w:val="nil"/>
        </w:pBdr>
        <w:spacing w:line="240" w:lineRule="auto"/>
        <w:rPr>
          <w:color w:val="000000"/>
        </w:rPr>
      </w:pPr>
      <w:r>
        <w:rPr>
          <w:color w:val="000000"/>
        </w:rPr>
        <w:t>&lt;/head&gt;</w:t>
      </w:r>
    </w:p>
    <w:p w14:paraId="000000B3" w14:textId="77777777" w:rsidR="00AE3EA3" w:rsidRDefault="00494088">
      <w:pPr>
        <w:widowControl w:val="0"/>
        <w:pBdr>
          <w:top w:val="nil"/>
          <w:left w:val="nil"/>
          <w:bottom w:val="nil"/>
          <w:right w:val="nil"/>
          <w:between w:val="nil"/>
        </w:pBdr>
        <w:spacing w:line="240" w:lineRule="auto"/>
        <w:rPr>
          <w:color w:val="000000"/>
        </w:rPr>
      </w:pPr>
      <w:r>
        <w:rPr>
          <w:color w:val="000000"/>
        </w:rPr>
        <w:t>&lt;body&gt;</w:t>
      </w:r>
    </w:p>
    <w:p w14:paraId="000000B4" w14:textId="77777777" w:rsidR="00AE3EA3" w:rsidRDefault="00494088">
      <w:pPr>
        <w:widowControl w:val="0"/>
        <w:pBdr>
          <w:top w:val="nil"/>
          <w:left w:val="nil"/>
          <w:bottom w:val="nil"/>
          <w:right w:val="nil"/>
          <w:between w:val="nil"/>
        </w:pBdr>
        <w:spacing w:line="240" w:lineRule="auto"/>
        <w:rPr>
          <w:color w:val="000000"/>
        </w:rPr>
      </w:pPr>
      <w:r>
        <w:rPr>
          <w:color w:val="000000"/>
        </w:rPr>
        <w:t>&lt;/body&gt;</w:t>
      </w:r>
    </w:p>
    <w:p w14:paraId="000000B5" w14:textId="77777777" w:rsidR="00AE3EA3" w:rsidRDefault="00494088">
      <w:pPr>
        <w:widowControl w:val="0"/>
        <w:pBdr>
          <w:top w:val="nil"/>
          <w:left w:val="nil"/>
          <w:bottom w:val="nil"/>
          <w:right w:val="nil"/>
          <w:between w:val="nil"/>
        </w:pBdr>
        <w:spacing w:line="240" w:lineRule="auto"/>
        <w:rPr>
          <w:color w:val="000000"/>
        </w:rPr>
      </w:pPr>
      <w:r>
        <w:rPr>
          <w:color w:val="000000"/>
        </w:rPr>
        <w:t>&lt;/html&gt;</w:t>
      </w:r>
    </w:p>
  </w:comment>
  <w:comment w:id="81" w:author="Sam Anderson" w:date="2023-11-15T21:41:00Z" w:initials="">
    <w:p w14:paraId="000000B7" w14:textId="77777777" w:rsidR="00AE3EA3" w:rsidRDefault="00494088">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86" w:author="Sam Anderson" w:date="2023-11-15T21:06:00Z" w:initials="">
    <w:p w14:paraId="000000B8" w14:textId="77777777" w:rsidR="00AE3EA3" w:rsidRDefault="00494088">
      <w:pPr>
        <w:widowControl w:val="0"/>
        <w:pBdr>
          <w:top w:val="nil"/>
          <w:left w:val="nil"/>
          <w:bottom w:val="nil"/>
          <w:right w:val="nil"/>
          <w:between w:val="nil"/>
        </w:pBdr>
        <w:spacing w:line="240" w:lineRule="auto"/>
        <w:rPr>
          <w:color w:val="000000"/>
        </w:rPr>
      </w:pPr>
      <w:r>
        <w:rPr>
          <w:color w:val="000000"/>
        </w:rPr>
        <w:t>Felwa/Mohammed - What is the number for international people to use?</w:t>
      </w:r>
      <w:r>
        <w:rPr>
          <w:rStyle w:val="CommentReference"/>
        </w:rPr>
        <w:annotationRef/>
      </w:r>
    </w:p>
  </w:comment>
  <w:comment w:id="87" w:author="Sam Anderson" w:date="2023-11-15T21:41:00Z" w:initials="">
    <w:p w14:paraId="000000B6" w14:textId="77777777" w:rsidR="00AE3EA3" w:rsidRDefault="00494088">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88" w:author="Sam Anderson" w:date="2023-11-15T21:42:00Z" w:initials="">
    <w:p w14:paraId="000000BC" w14:textId="77777777" w:rsidR="00AE3EA3" w:rsidRDefault="00494088">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89" w:author="Sam Anderson" w:date="2023-11-15T21:42:00Z" w:initials="">
    <w:p w14:paraId="000000BB" w14:textId="77777777" w:rsidR="00AE3EA3" w:rsidRDefault="00494088">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90" w:author="Sam Anderson" w:date="2023-11-16T16:48:00Z" w:initials="">
    <w:p w14:paraId="000000BF" w14:textId="77777777" w:rsidR="00AE3EA3" w:rsidRDefault="00494088">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106" w:author="Sam Anderson" w:date="2023-11-15T21:42:00Z" w:initials="">
    <w:p w14:paraId="000000BE" w14:textId="77777777" w:rsidR="00AE3EA3" w:rsidRDefault="00494088">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107" w:author="Sam Anderson" w:date="2023-11-15T21:43:00Z" w:initials="">
    <w:p w14:paraId="000000BD" w14:textId="77777777" w:rsidR="00AE3EA3" w:rsidRDefault="00494088">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 w:id="131" w:author="Sam Anderson" w:date="2023-11-15T21:43:00Z" w:initials="">
    <w:p w14:paraId="000000BA" w14:textId="77777777" w:rsidR="00AE3EA3" w:rsidRDefault="00494088">
      <w:pPr>
        <w:widowControl w:val="0"/>
        <w:pBdr>
          <w:top w:val="nil"/>
          <w:left w:val="nil"/>
          <w:bottom w:val="nil"/>
          <w:right w:val="nil"/>
          <w:between w:val="nil"/>
        </w:pBdr>
        <w:spacing w:line="240" w:lineRule="auto"/>
        <w:rPr>
          <w:color w:val="000000"/>
        </w:rPr>
      </w:pPr>
      <w:r>
        <w:rPr>
          <w:color w:val="000000"/>
        </w:rPr>
        <w:t>Smart Tourism: Please add a link here once ready.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5" w15:done="0"/>
  <w15:commentEx w15:paraId="000000B7" w15:done="0"/>
  <w15:commentEx w15:paraId="000000B8" w15:done="1"/>
  <w15:commentEx w15:paraId="000000B6" w15:done="0"/>
  <w15:commentEx w15:paraId="000000BC" w15:done="0"/>
  <w15:commentEx w15:paraId="000000BB" w15:done="0"/>
  <w15:commentEx w15:paraId="000000BF" w15:done="0"/>
  <w15:commentEx w15:paraId="000000BE" w15:done="0"/>
  <w15:commentEx w15:paraId="000000BD" w15:done="0"/>
  <w15:commentEx w15:paraId="000000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5" w16cid:durableId="2901BE04"/>
  <w16cid:commentId w16cid:paraId="000000B7" w16cid:durableId="2901BE03"/>
  <w16cid:commentId w16cid:paraId="000000B8" w16cid:durableId="2901BE02"/>
  <w16cid:commentId w16cid:paraId="000000B6" w16cid:durableId="2901BE00"/>
  <w16cid:commentId w16cid:paraId="000000BC" w16cid:durableId="2901BDFF"/>
  <w16cid:commentId w16cid:paraId="000000BB" w16cid:durableId="2901BDFE"/>
  <w16cid:commentId w16cid:paraId="000000BF" w16cid:durableId="2901BDFD"/>
  <w16cid:commentId w16cid:paraId="000000BE" w16cid:durableId="2901BDFC"/>
  <w16cid:commentId w16cid:paraId="000000BD" w16cid:durableId="2901BDFB"/>
  <w16cid:commentId w16cid:paraId="000000BA" w16cid:durableId="2901BD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74FDC" w14:textId="77777777" w:rsidR="00FD5CDB" w:rsidRDefault="00FD5CDB">
      <w:pPr>
        <w:spacing w:line="240" w:lineRule="auto"/>
      </w:pPr>
      <w:r>
        <w:separator/>
      </w:r>
    </w:p>
  </w:endnote>
  <w:endnote w:type="continuationSeparator" w:id="0">
    <w:p w14:paraId="5C045CC6" w14:textId="77777777" w:rsidR="00FD5CDB" w:rsidRDefault="00FD5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SemiBold">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C45A8" w14:textId="77777777" w:rsidR="00FD5CDB" w:rsidRDefault="00FD5CDB">
      <w:pPr>
        <w:spacing w:line="240" w:lineRule="auto"/>
      </w:pPr>
      <w:r>
        <w:separator/>
      </w:r>
    </w:p>
  </w:footnote>
  <w:footnote w:type="continuationSeparator" w:id="0">
    <w:p w14:paraId="675DD19F" w14:textId="77777777" w:rsidR="00FD5CDB" w:rsidRDefault="00FD5C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AE3EA3" w:rsidRDefault="00494088">
    <w:pPr>
      <w:spacing w:line="240" w:lineRule="auto"/>
    </w:pPr>
    <w:r>
      <w:rPr>
        <w:rFonts w:ascii="Calibri" w:eastAsia="Calibri" w:hAnsi="Calibri" w:cs="Calibri"/>
        <w:noProof/>
        <w:sz w:val="24"/>
        <w:szCs w:val="24"/>
      </w:rPr>
      <w:drawing>
        <wp:inline distT="0" distB="0" distL="0" distR="0" wp14:anchorId="149BA251" wp14:editId="07777777">
          <wp:extent cx="983613" cy="29044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83613" cy="290447"/>
                  </a:xfrm>
                  <a:prstGeom prst="rect">
                    <a:avLst/>
                  </a:prstGeom>
                  <a:ln/>
                </pic:spPr>
              </pic:pic>
            </a:graphicData>
          </a:graphic>
        </wp:inline>
      </w:drawing>
    </w:r>
    <w:r>
      <w:rPr>
        <w:rFonts w:ascii="Poppins SemiBold" w:eastAsia="Poppins SemiBold" w:hAnsi="Poppins SemiBold" w:cs="Poppins SemiBold"/>
        <w:b/>
        <w:sz w:val="20"/>
        <w:szCs w:val="20"/>
      </w:rPr>
      <w:tab/>
    </w:r>
    <w:r>
      <w:rPr>
        <w:rFonts w:ascii="Poppins SemiBold" w:eastAsia="Poppins SemiBold" w:hAnsi="Poppins SemiBold" w:cs="Poppins SemiBold"/>
        <w:b/>
        <w:sz w:val="20"/>
        <w:szCs w:val="20"/>
      </w:rPr>
      <w:tab/>
      <w:t xml:space="preserve"> </w:t>
    </w:r>
    <w:r>
      <w:rPr>
        <w:rFonts w:ascii="Poppins SemiBold" w:eastAsia="Poppins SemiBold" w:hAnsi="Poppins SemiBold" w:cs="Poppins SemiBold"/>
        <w:b/>
        <w:sz w:val="20"/>
        <w:szCs w:val="20"/>
      </w:rPr>
      <w:tab/>
    </w:r>
    <w:r>
      <w:rPr>
        <w:rFonts w:ascii="Poppins SemiBold" w:eastAsia="Poppins SemiBold" w:hAnsi="Poppins SemiBold" w:cs="Poppins SemiBold"/>
        <w:b/>
        <w:sz w:val="20"/>
        <w:szCs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470E0"/>
    <w:multiLevelType w:val="hybridMultilevel"/>
    <w:tmpl w:val="0562D2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233763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Anderson">
    <w15:presenceInfo w15:providerId="AD" w15:userId="S::sam.anderson@manifest.com::0eac2b74-aea2-49d4-adc9-aa307f5a9ac6"/>
  </w15:person>
  <w15:person w15:author="Mohammed Alshajajeer">
    <w15:presenceInfo w15:providerId="AD" w15:userId="S::mshajajeer@sta.gov.sa::a2a7913d-9ac3-4c01-ad1c-3a1fda36c572"/>
  </w15:person>
  <w15:person w15:author="Suretha Cruse">
    <w15:presenceInfo w15:providerId="None" w15:userId="Suretha Cruse"/>
  </w15:person>
  <w15:person w15:author="Mahmoud Al Kayyali">
    <w15:presenceInfo w15:providerId="AD" w15:userId="S::mkayyali@sta.gov.sa::1402be07-5a99-43bb-9f99-13a3cd5dc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EA3"/>
    <w:rsid w:val="000C236C"/>
    <w:rsid w:val="001021BF"/>
    <w:rsid w:val="002016DA"/>
    <w:rsid w:val="00297E32"/>
    <w:rsid w:val="0031322C"/>
    <w:rsid w:val="003F5407"/>
    <w:rsid w:val="00494088"/>
    <w:rsid w:val="004B77A7"/>
    <w:rsid w:val="00537848"/>
    <w:rsid w:val="00557D0E"/>
    <w:rsid w:val="00674231"/>
    <w:rsid w:val="00697D9D"/>
    <w:rsid w:val="006A6661"/>
    <w:rsid w:val="006E777C"/>
    <w:rsid w:val="007E35D5"/>
    <w:rsid w:val="008761E8"/>
    <w:rsid w:val="00961444"/>
    <w:rsid w:val="009C173C"/>
    <w:rsid w:val="00AE3EA3"/>
    <w:rsid w:val="00B721C2"/>
    <w:rsid w:val="00C83658"/>
    <w:rsid w:val="00CC2FAB"/>
    <w:rsid w:val="00CE238F"/>
    <w:rsid w:val="00F751E8"/>
    <w:rsid w:val="00FD5CDB"/>
    <w:rsid w:val="32285D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DCF0"/>
  <w15:docId w15:val="{4B74DE1B-EB5F-48B7-9616-E259F8B8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Revision">
    <w:name w:val="Revision"/>
    <w:hidden/>
    <w:uiPriority w:val="99"/>
    <w:semiHidden/>
    <w:rsid w:val="001021BF"/>
    <w:pPr>
      <w:spacing w:line="240" w:lineRule="auto"/>
    </w:pPr>
  </w:style>
  <w:style w:type="paragraph" w:styleId="NormalWeb">
    <w:name w:val="Normal (Web)"/>
    <w:basedOn w:val="Normal"/>
    <w:uiPriority w:val="99"/>
    <w:semiHidden/>
    <w:unhideWhenUsed/>
    <w:rsid w:val="009C173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537848"/>
    <w:pPr>
      <w:spacing w:line="240" w:lineRule="auto"/>
      <w:ind w:left="720"/>
    </w:pPr>
    <w:rPr>
      <w:rFonts w:ascii="Calibri" w:eastAsiaTheme="minorHAnsi" w:hAnsi="Calibri" w:cs="Calibri"/>
      <w:lang w:val="en-A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71604">
      <w:bodyDiv w:val="1"/>
      <w:marLeft w:val="0"/>
      <w:marRight w:val="0"/>
      <w:marTop w:val="0"/>
      <w:marBottom w:val="0"/>
      <w:divBdr>
        <w:top w:val="none" w:sz="0" w:space="0" w:color="auto"/>
        <w:left w:val="none" w:sz="0" w:space="0" w:color="auto"/>
        <w:bottom w:val="none" w:sz="0" w:space="0" w:color="auto"/>
        <w:right w:val="none" w:sz="0" w:space="0" w:color="auto"/>
      </w:divBdr>
    </w:div>
    <w:div w:id="1572233660">
      <w:bodyDiv w:val="1"/>
      <w:marLeft w:val="0"/>
      <w:marRight w:val="0"/>
      <w:marTop w:val="0"/>
      <w:marBottom w:val="0"/>
      <w:divBdr>
        <w:top w:val="none" w:sz="0" w:space="0" w:color="auto"/>
        <w:left w:val="none" w:sz="0" w:space="0" w:color="auto"/>
        <w:bottom w:val="none" w:sz="0" w:space="0" w:color="auto"/>
        <w:right w:val="none" w:sz="0" w:space="0" w:color="auto"/>
      </w:divBdr>
    </w:div>
    <w:div w:id="1959604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sk@visitsaudi.co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k@visitsaudi.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ask@visitsaudi.com" TargetMode="Externa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ask@visitsaud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51728C02-5E0C-4839-A989-F615F34B45F0}"/>
      </w:docPartPr>
      <w:docPartBody>
        <w:p w:rsidR="00264887" w:rsidRDefault="0026488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SemiBold">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4887"/>
    <w:rsid w:val="000A0D25"/>
    <w:rsid w:val="00264887"/>
    <w:rsid w:val="006A4F84"/>
    <w:rsid w:val="009D4AE0"/>
    <w:rsid w:val="00AD3F2A"/>
    <w:rsid w:val="00C94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l848bGTZneTaNcFo1KEwIJ91EQ==">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Suretha</dc:creator>
  <cp:lastModifiedBy>Mohammed Alshajajeer</cp:lastModifiedBy>
  <cp:revision>9</cp:revision>
  <dcterms:created xsi:type="dcterms:W3CDTF">2023-11-18T13:28:00Z</dcterms:created>
  <dcterms:modified xsi:type="dcterms:W3CDTF">2023-11-20T07:42:00Z</dcterms:modified>
</cp:coreProperties>
</file>